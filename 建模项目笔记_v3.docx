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D6BE" w14:textId="52B790F8" w:rsidR="00217A21" w:rsidRDefault="00217A21" w:rsidP="007235F7">
      <w:pPr>
        <w:pStyle w:val="2"/>
      </w:pPr>
      <w:r>
        <w:rPr>
          <w:rFonts w:hint="eastAsia"/>
        </w:rPr>
        <w:t>决策树模型</w:t>
      </w:r>
      <w:r w:rsidR="00B950FB">
        <w:rPr>
          <w:rFonts w:hint="eastAsia"/>
        </w:rPr>
        <w:t>开发</w:t>
      </w:r>
      <w:r>
        <w:rPr>
          <w:rFonts w:hint="eastAsia"/>
        </w:rPr>
        <w:t>流程（通用）</w:t>
      </w:r>
    </w:p>
    <w:p w14:paraId="5F93F945" w14:textId="1F5DA24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数据准备：</w:t>
      </w:r>
      <w:r>
        <w:rPr>
          <w:rFonts w:hint="eastAsia"/>
        </w:rPr>
        <w:t>时间维度数据合并 +</w:t>
      </w:r>
      <w:r>
        <w:t xml:space="preserve"> </w:t>
      </w:r>
      <w:r>
        <w:rPr>
          <w:rFonts w:hint="eastAsia"/>
        </w:rPr>
        <w:t>变量派生</w:t>
      </w:r>
    </w:p>
    <w:p w14:paraId="4ACEAB3A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观察窗口历史数据合并</w:t>
      </w:r>
    </w:p>
    <w:p w14:paraId="0BD5378C" w14:textId="705EC697" w:rsidR="00603CF5" w:rsidRDefault="00603CF5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派生两类衍生变量：</w:t>
      </w:r>
    </w:p>
    <w:p w14:paraId="758B9DC5" w14:textId="74481186" w:rsidR="00401D5B" w:rsidRDefault="00401D5B" w:rsidP="00603CF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派生时间维度衍生变量（总额，频数，增减趋势）</w:t>
      </w:r>
    </w:p>
    <w:p w14:paraId="08307645" w14:textId="77777777" w:rsidR="00401D5B" w:rsidRDefault="00401D5B" w:rsidP="00603CF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派生业务维度衍生变量（消费偏好，疑似欺诈，100</w:t>
      </w:r>
      <w:r>
        <w:t>% Uti within X days…）</w:t>
      </w:r>
    </w:p>
    <w:p w14:paraId="4635F787" w14:textId="77777777" w:rsidR="00401D5B" w:rsidRDefault="00401D5B" w:rsidP="00401D5B">
      <w:pPr>
        <w:ind w:left="420" w:firstLine="420"/>
      </w:pPr>
      <w:r>
        <w:t>[</w:t>
      </w:r>
      <w:r>
        <w:rPr>
          <w:rFonts w:hint="eastAsia"/>
        </w:rPr>
        <w:t>最终原始数据集包含变量600+，400+衍生，1</w:t>
      </w:r>
      <w:r>
        <w:t>00+</w:t>
      </w:r>
      <w:r>
        <w:rPr>
          <w:rFonts w:hint="eastAsia"/>
        </w:rPr>
        <w:t>原始</w:t>
      </w:r>
      <w:r>
        <w:t>]</w:t>
      </w:r>
    </w:p>
    <w:p w14:paraId="1F65D44E" w14:textId="7777777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描述性分析：</w:t>
      </w:r>
      <w:r>
        <w:rPr>
          <w:rFonts w:hint="eastAsia"/>
        </w:rPr>
        <w:t>单变量统计分布 +</w:t>
      </w:r>
      <w:r>
        <w:t xml:space="preserve"> </w:t>
      </w:r>
      <w:r>
        <w:rPr>
          <w:rFonts w:hint="eastAsia"/>
        </w:rPr>
        <w:t>识别缺失值和极端值</w:t>
      </w:r>
    </w:p>
    <w:p w14:paraId="208E7B25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CE4B97">
        <w:rPr>
          <w:rFonts w:hint="eastAsia"/>
          <w:u w:val="single"/>
        </w:rPr>
        <w:t>统计分布：</w:t>
      </w:r>
      <w:r>
        <w:rPr>
          <w:rFonts w:hint="eastAsia"/>
        </w:rPr>
        <w:t>生成D</w:t>
      </w:r>
      <w:r>
        <w:t>esc</w:t>
      </w:r>
      <w:r>
        <w:rPr>
          <w:rFonts w:hint="eastAsia"/>
        </w:rPr>
        <w:t>表，包含矩和位置等基本统计分布指标，具体：</w:t>
      </w:r>
      <w:r>
        <w:t>OBS, Mean, STD, Min P25 P50 P75 Max Missing%;</w:t>
      </w:r>
    </w:p>
    <w:p w14:paraId="151706DF" w14:textId="4C527A3E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CE4B97">
        <w:rPr>
          <w:rFonts w:hint="eastAsia"/>
          <w:u w:val="single"/>
        </w:rPr>
        <w:t>缺失值处理：</w:t>
      </w:r>
      <w:r>
        <w:rPr>
          <w:rFonts w:hint="eastAsia"/>
        </w:rPr>
        <w:t>若缺失值占比超过10%，需要进行处理。</w:t>
      </w:r>
      <w:commentRangeStart w:id="0"/>
      <w:r>
        <w:rPr>
          <w:rFonts w:hint="eastAsia"/>
        </w:rPr>
        <w:t>处理方式有</w:t>
      </w:r>
      <w:commentRangeEnd w:id="0"/>
      <w:r w:rsidR="00727655">
        <w:rPr>
          <w:rStyle w:val="aa"/>
        </w:rPr>
        <w:commentReference w:id="0"/>
      </w:r>
      <w:r>
        <w:rPr>
          <w:rFonts w:hint="eastAsia"/>
        </w:rPr>
        <w:t>：修复、替换、保留、删除。决策树对缺失值不敏感，可直接保留缺失值。</w:t>
      </w:r>
    </w:p>
    <w:p w14:paraId="2F6F56FB" w14:textId="4899DC15" w:rsidR="00401D5B" w:rsidRDefault="00401D5B" w:rsidP="00401D5B">
      <w:pPr>
        <w:pStyle w:val="a7"/>
        <w:numPr>
          <w:ilvl w:val="2"/>
          <w:numId w:val="1"/>
        </w:numPr>
        <w:ind w:firstLineChars="0"/>
      </w:pPr>
      <w:commentRangeStart w:id="1"/>
      <w:r w:rsidRPr="00210D53">
        <w:rPr>
          <w:rFonts w:hint="eastAsia"/>
          <w:u w:val="single"/>
        </w:rPr>
        <w:t>极端值处理：</w:t>
      </w:r>
      <w:commentRangeEnd w:id="1"/>
      <w:r w:rsidR="00E56984">
        <w:rPr>
          <w:rStyle w:val="aa"/>
        </w:rPr>
        <w:commentReference w:id="1"/>
      </w:r>
      <w:r>
        <w:rPr>
          <w:rFonts w:hint="eastAsia"/>
        </w:rPr>
        <w:t>通过K</w:t>
      </w:r>
      <w:r>
        <w:t>-means</w:t>
      </w:r>
      <w:r>
        <w:rPr>
          <w:rFonts w:hint="eastAsia"/>
        </w:rPr>
        <w:t>聚类分析识别极端值，若极端值比例超过10%，则需将总体分为两个独立的数据集，即分群（s</w:t>
      </w:r>
      <w:r>
        <w:t>egments）</w:t>
      </w:r>
      <w:r>
        <w:rPr>
          <w:rFonts w:hint="eastAsia"/>
        </w:rPr>
        <w:t>，针对每个群开发单独的</w:t>
      </w:r>
      <w:r w:rsidR="00871DDB">
        <w:rPr>
          <w:rFonts w:hint="eastAsia"/>
        </w:rPr>
        <w:t>模型</w:t>
      </w:r>
      <w:r>
        <w:t>;</w:t>
      </w:r>
      <w:r>
        <w:rPr>
          <w:rFonts w:hint="eastAsia"/>
        </w:rPr>
        <w:t xml:space="preserve"> 若小于10%，则在</w:t>
      </w:r>
      <w:r w:rsidR="00871DDB">
        <w:rPr>
          <w:rFonts w:hint="eastAsia"/>
        </w:rPr>
        <w:t>运行模型前</w:t>
      </w:r>
      <w:r>
        <w:rPr>
          <w:rFonts w:hint="eastAsia"/>
        </w:rPr>
        <w:t>需要考虑将极端数据剔除。</w:t>
      </w:r>
    </w:p>
    <w:p w14:paraId="5D6896FA" w14:textId="486E169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特征分析：</w:t>
      </w:r>
      <w:r>
        <w:rPr>
          <w:rFonts w:hint="eastAsia"/>
        </w:rPr>
        <w:t>定位预测力最强的变量，</w:t>
      </w:r>
      <w:r w:rsidR="00802126">
        <w:rPr>
          <w:rFonts w:hint="eastAsia"/>
        </w:rPr>
        <w:t>三大</w:t>
      </w:r>
      <w:r>
        <w:rPr>
          <w:rFonts w:hint="eastAsia"/>
        </w:rPr>
        <w:t>判断指标：</w:t>
      </w:r>
    </w:p>
    <w:p w14:paraId="42657012" w14:textId="2DC476B7" w:rsidR="00802126" w:rsidRDefault="00802126" w:rsidP="00802126">
      <w:pPr>
        <w:pStyle w:val="a7"/>
        <w:numPr>
          <w:ilvl w:val="2"/>
          <w:numId w:val="1"/>
        </w:numPr>
        <w:ind w:firstLineChars="0"/>
      </w:pPr>
      <w:r w:rsidRPr="00802126">
        <w:t xml:space="preserve">IG </w:t>
      </w:r>
      <w:r w:rsidRPr="00802126">
        <w:rPr>
          <w:rFonts w:hint="eastAsia"/>
        </w:rPr>
        <w:t>信息增益</w:t>
      </w:r>
      <w:r w:rsidR="00077CBF">
        <w:rPr>
          <w:rFonts w:hint="eastAsia"/>
        </w:rPr>
        <w:t xml:space="preserve"> （算法见附录</w:t>
      </w:r>
      <w:r w:rsidR="004370D8">
        <w:rPr>
          <w:rFonts w:hint="eastAsia"/>
        </w:rPr>
        <w:t>，可基于</w:t>
      </w:r>
      <w:ins w:id="2" w:author="Yu Qin" w:date="2019-08-27T23:06:00Z">
        <w:r w:rsidR="004370D8">
          <w:t>Entropy, Gini, Chi-square…</w:t>
        </w:r>
      </w:ins>
      <w:r w:rsidR="00077CBF">
        <w:rPr>
          <w:rFonts w:hint="eastAsia"/>
        </w:rPr>
        <w:t>）</w:t>
      </w:r>
    </w:p>
    <w:p w14:paraId="1074CCB7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t xml:space="preserve">IV </w:t>
      </w:r>
      <w:r>
        <w:rPr>
          <w:rFonts w:hint="eastAsia"/>
        </w:rPr>
        <w:t>信息价值</w:t>
      </w:r>
    </w:p>
    <w:p w14:paraId="6BDE3E6D" w14:textId="09B5D7C9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t>R</w:t>
      </w:r>
      <w:r w:rsidR="00077CBF" w:rsidRPr="00077CBF">
        <w:rPr>
          <w:rFonts w:hint="eastAsia"/>
          <w:vertAlign w:val="superscript"/>
        </w:rPr>
        <w:t>2</w:t>
      </w:r>
      <w:r>
        <w:rPr>
          <w:rFonts w:hint="eastAsia"/>
        </w:rPr>
        <w:t xml:space="preserve"> 决定系数</w:t>
      </w:r>
    </w:p>
    <w:p w14:paraId="4FE71BFE" w14:textId="0BE70FB8" w:rsidR="00401D5B" w:rsidRPr="00C85C0F" w:rsidRDefault="00401D5B" w:rsidP="00401D5B">
      <w:pPr>
        <w:pStyle w:val="a7"/>
        <w:numPr>
          <w:ilvl w:val="1"/>
          <w:numId w:val="1"/>
        </w:numPr>
        <w:ind w:firstLineChars="0"/>
      </w:pPr>
      <w:r w:rsidRPr="00DC7E80">
        <w:rPr>
          <w:rFonts w:hint="eastAsia"/>
          <w:b/>
        </w:rPr>
        <w:t>变量选择</w:t>
      </w:r>
      <w:r w:rsidRPr="00DC7E80">
        <w:rPr>
          <w:b/>
        </w:rPr>
        <w:t xml:space="preserve">: </w:t>
      </w:r>
      <w:r>
        <w:rPr>
          <w:rFonts w:hint="eastAsia"/>
        </w:rPr>
        <w:t>选择预测力最强的变量，并去除多重共线性</w:t>
      </w:r>
    </w:p>
    <w:p w14:paraId="7029B032" w14:textId="3152BF3E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1435D0">
        <w:rPr>
          <w:rFonts w:hint="eastAsia"/>
          <w:u w:val="single"/>
        </w:rPr>
        <w:t>变量初选：</w:t>
      </w:r>
      <w:r w:rsidRPr="00C85C0F">
        <w:rPr>
          <w:rFonts w:hint="eastAsia"/>
        </w:rPr>
        <w:t>预测</w:t>
      </w:r>
      <w:r>
        <w:rPr>
          <w:rFonts w:hint="eastAsia"/>
        </w:rPr>
        <w:t>力</w:t>
      </w:r>
      <w:r w:rsidRPr="00C85C0F">
        <w:rPr>
          <w:rFonts w:hint="eastAsia"/>
        </w:rPr>
        <w:t>最强</w:t>
      </w:r>
      <w:r w:rsidRPr="00C85C0F">
        <w:t>(</w:t>
      </w:r>
      <w:r w:rsidR="00D012E7">
        <w:t xml:space="preserve">IG, </w:t>
      </w:r>
      <w:r w:rsidRPr="00C85C0F">
        <w:t>IV, R</w:t>
      </w:r>
      <w:r w:rsidR="00077CBF" w:rsidRPr="00077CBF">
        <w:rPr>
          <w:vertAlign w:val="superscript"/>
        </w:rPr>
        <w:t>2</w:t>
      </w:r>
      <w:r w:rsidRPr="00C85C0F">
        <w:t>)</w:t>
      </w:r>
      <w:r w:rsidRPr="00C85C0F">
        <w:rPr>
          <w:rFonts w:hint="eastAsia"/>
        </w:rPr>
        <w:t>，且有业务意义</w:t>
      </w:r>
      <w:r>
        <w:rPr>
          <w:rFonts w:hint="eastAsia"/>
        </w:rPr>
        <w:t>的变量组合（10-20个）</w:t>
      </w:r>
    </w:p>
    <w:p w14:paraId="0A594E9A" w14:textId="77777777" w:rsidR="00401D5B" w:rsidRPr="001435D0" w:rsidRDefault="00401D5B" w:rsidP="00401D5B">
      <w:pPr>
        <w:pStyle w:val="a7"/>
        <w:numPr>
          <w:ilvl w:val="2"/>
          <w:numId w:val="1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去除多重共线性：</w:t>
      </w:r>
    </w:p>
    <w:p w14:paraId="1F2914BB" w14:textId="77777777" w:rsidR="00401D5B" w:rsidRPr="00C65561" w:rsidRDefault="00401D5B" w:rsidP="00401D5B">
      <w:pPr>
        <w:pStyle w:val="a7"/>
        <w:numPr>
          <w:ilvl w:val="4"/>
          <w:numId w:val="1"/>
        </w:numPr>
        <w:ind w:firstLineChars="0"/>
        <w:rPr>
          <w:u w:val="single"/>
        </w:rPr>
      </w:pPr>
      <w:r w:rsidRPr="00C65561">
        <w:rPr>
          <w:rFonts w:hint="eastAsia"/>
          <w:u w:val="single"/>
        </w:rPr>
        <w:t>多重共线性诊断：</w:t>
      </w:r>
    </w:p>
    <w:p w14:paraId="060D18E9" w14:textId="77777777" w:rsidR="00401D5B" w:rsidRDefault="00401D5B" w:rsidP="00401D5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V</w:t>
      </w:r>
      <w:r>
        <w:t>IF</w:t>
      </w:r>
      <w:r>
        <w:rPr>
          <w:rFonts w:hint="eastAsia"/>
        </w:rPr>
        <w:t xml:space="preserve"> 方差膨胀因子</w:t>
      </w:r>
      <w:r>
        <w:t xml:space="preserve">&gt;10 </w:t>
      </w:r>
      <w:r>
        <w:rPr>
          <w:rFonts w:hint="eastAsia"/>
        </w:rPr>
        <w:t xml:space="preserve">或 </w:t>
      </w:r>
      <w:r>
        <w:t xml:space="preserve">Tolerance &lt; 0.1, </w:t>
      </w:r>
      <w:r>
        <w:rPr>
          <w:rFonts w:hint="eastAsia"/>
        </w:rPr>
        <w:t>则说明该变量存在多重共线性；</w:t>
      </w:r>
    </w:p>
    <w:p w14:paraId="3F81675B" w14:textId="77777777" w:rsidR="00401D5B" w:rsidRDefault="00401D5B" w:rsidP="00401D5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E</w:t>
      </w:r>
      <w:r>
        <w:t>igen Value</w:t>
      </w:r>
      <w:r>
        <w:rPr>
          <w:rFonts w:hint="eastAsia"/>
        </w:rPr>
        <w:t xml:space="preserve"> 特征向量 和 </w:t>
      </w:r>
      <w:r>
        <w:t>Codition Index</w:t>
      </w:r>
      <w:r>
        <w:rPr>
          <w:rFonts w:hint="eastAsia"/>
        </w:rPr>
        <w:t xml:space="preserve"> 差距极大，则说明存在多重共线性；</w:t>
      </w:r>
    </w:p>
    <w:p w14:paraId="1E5A3112" w14:textId="3F9BCE2C" w:rsidR="00401D5B" w:rsidRDefault="00401D5B" w:rsidP="000B646B">
      <w:pPr>
        <w:pStyle w:val="a7"/>
        <w:numPr>
          <w:ilvl w:val="4"/>
          <w:numId w:val="1"/>
        </w:numPr>
        <w:ind w:firstLineChars="0"/>
      </w:pPr>
      <w:r w:rsidRPr="00C65561">
        <w:rPr>
          <w:rFonts w:hint="eastAsia"/>
          <w:u w:val="single"/>
        </w:rPr>
        <w:t>多重共线性消除:</w:t>
      </w:r>
      <w:r w:rsidRPr="00C65561">
        <w:rPr>
          <w:u w:val="single"/>
        </w:rPr>
        <w:t xml:space="preserve"> </w:t>
      </w:r>
      <w:r>
        <w:rPr>
          <w:rFonts w:hint="eastAsia"/>
        </w:rPr>
        <w:t>制作两两变量间的皮尔森相关系数矩阵，定位相关变量组合，重新选择变量</w:t>
      </w:r>
    </w:p>
    <w:p w14:paraId="14498B93" w14:textId="76C5B9C8" w:rsidR="00401D5B" w:rsidRPr="001C2952" w:rsidRDefault="00401D5B" w:rsidP="00494C1E">
      <w:pPr>
        <w:pStyle w:val="a7"/>
        <w:numPr>
          <w:ilvl w:val="1"/>
          <w:numId w:val="1"/>
        </w:numPr>
        <w:ind w:firstLineChars="0"/>
      </w:pPr>
      <w:r w:rsidRPr="00697DE3">
        <w:rPr>
          <w:rFonts w:hint="eastAsia"/>
          <w:b/>
        </w:rPr>
        <w:t>建立</w:t>
      </w:r>
      <w:r w:rsidR="000B646B">
        <w:rPr>
          <w:rFonts w:hint="eastAsia"/>
          <w:b/>
        </w:rPr>
        <w:t>决策树</w:t>
      </w:r>
      <w:r w:rsidRPr="00697DE3">
        <w:rPr>
          <w:rFonts w:hint="eastAsia"/>
          <w:b/>
        </w:rPr>
        <w:t>模型：</w:t>
      </w:r>
      <w:r w:rsidR="000B646B">
        <w:rPr>
          <w:rFonts w:hint="eastAsia"/>
        </w:rPr>
        <w:t>数据导入</w:t>
      </w:r>
      <w:r w:rsidR="000B646B">
        <w:t>SAS EM</w:t>
      </w:r>
      <w:r w:rsidR="000B646B">
        <w:rPr>
          <w:rFonts w:hint="eastAsia"/>
        </w:rPr>
        <w:t>，建立决策树，</w:t>
      </w:r>
      <w:r w:rsidR="000B646B">
        <w:t>SAS</w:t>
      </w:r>
      <w:r w:rsidR="000B646B">
        <w:rPr>
          <w:rFonts w:hint="eastAsia"/>
        </w:rPr>
        <w:t>的决策树算法是</w:t>
      </w:r>
      <w:r w:rsidR="000B646B">
        <w:t>SAS Tree Algorithms)</w:t>
      </w:r>
      <w:r w:rsidR="000B646B">
        <w:rPr>
          <w:rFonts w:hint="eastAsia"/>
        </w:rPr>
        <w:t>，包含并验证了I</w:t>
      </w:r>
      <w:r w:rsidR="000B646B">
        <w:t>D3,C4.5,CART,CHAID</w:t>
      </w:r>
      <w:r w:rsidR="000B646B">
        <w:rPr>
          <w:rFonts w:hint="eastAsia"/>
        </w:rPr>
        <w:t>等经典决策树算法。可通过调整参数</w:t>
      </w:r>
      <w:r w:rsidR="000B646B" w:rsidRPr="001C2952">
        <w:rPr>
          <w:rFonts w:hint="eastAsia"/>
        </w:rPr>
        <w:t>设置来模拟各种经典算法。</w:t>
      </w:r>
    </w:p>
    <w:p w14:paraId="1A753654" w14:textId="08D35CE2" w:rsidR="001C2952" w:rsidRDefault="001C2952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算法基础</w:t>
      </w:r>
      <w:r w:rsidRPr="001C2952">
        <w:rPr>
          <w:rFonts w:hint="eastAsia"/>
        </w:rPr>
        <w:t>：</w:t>
      </w:r>
      <w:r>
        <w:rPr>
          <w:rFonts w:hint="eastAsia"/>
        </w:rPr>
        <w:t>所有决策树均是基于贪心算法，即每一步选取最优解，从根节点开始递归，</w:t>
      </w:r>
      <w:r w:rsidR="007C44AE">
        <w:rPr>
          <w:rFonts w:hint="eastAsia"/>
        </w:rPr>
        <w:t>触发</w:t>
      </w:r>
      <w:r>
        <w:rPr>
          <w:rFonts w:hint="eastAsia"/>
        </w:rPr>
        <w:t>终止条件结束。</w:t>
      </w:r>
    </w:p>
    <w:p w14:paraId="78FE29F0" w14:textId="00DB4599" w:rsidR="00514477" w:rsidRDefault="00514477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两个关键</w:t>
      </w:r>
      <w:r>
        <w:rPr>
          <w:rFonts w:hint="eastAsia"/>
        </w:rPr>
        <w:t>：决策树算法的两个关键是：</w:t>
      </w:r>
      <w:r>
        <w:t>a.</w:t>
      </w:r>
      <w:r>
        <w:rPr>
          <w:rFonts w:hint="eastAsia"/>
        </w:rPr>
        <w:t>节点分裂条件</w:t>
      </w:r>
      <w:r>
        <w:t>; b.</w:t>
      </w:r>
      <w:r>
        <w:rPr>
          <w:rFonts w:hint="eastAsia"/>
        </w:rPr>
        <w:t>分裂终止条件</w:t>
      </w:r>
      <w:r>
        <w:t>;</w:t>
      </w:r>
    </w:p>
    <w:p w14:paraId="7709A5FE" w14:textId="7001C334" w:rsidR="007C44AE" w:rsidRDefault="007C44AE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主流决策树算法</w:t>
      </w:r>
      <w:r>
        <w:rPr>
          <w:rFonts w:hint="eastAsia"/>
        </w:rPr>
        <w:t>：</w:t>
      </w:r>
    </w:p>
    <w:p w14:paraId="31BE83D6" w14:textId="159D995A" w:rsidR="007C44AE" w:rsidRDefault="007C44AE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u w:val="single"/>
        </w:rPr>
        <w:t>Hunt</w:t>
      </w:r>
      <w:r w:rsidRPr="00B63A13">
        <w:rPr>
          <w:rFonts w:hint="eastAsia"/>
          <w:u w:val="single"/>
        </w:rPr>
        <w:t>算法</w:t>
      </w:r>
      <w:r w:rsidR="00A310D6" w:rsidRPr="00B63A13">
        <w:rPr>
          <w:rFonts w:hint="eastAsia"/>
          <w:u w:val="single"/>
        </w:rPr>
        <w:t xml:space="preserve">: </w:t>
      </w:r>
      <w:r w:rsidR="00A310D6">
        <w:rPr>
          <w:rFonts w:hint="eastAsia"/>
        </w:rPr>
        <w:t>最基础的算法，一切决策树算法的起源；本质是贪心算法，每一步选取最优解，从根节点递归到所有数据均归于同一个类，无法再细分则终止。</w:t>
      </w:r>
    </w:p>
    <w:p w14:paraId="5A10BE93" w14:textId="7D02E1EE" w:rsidR="00A310D6" w:rsidRDefault="00A310D6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HAID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>Chi-square</w:t>
      </w:r>
      <w:r w:rsidR="00C908E8">
        <w:t xml:space="preserve"> Automatic Interaction Detector</w:t>
      </w:r>
      <w:r w:rsidR="007E5EDF">
        <w:rPr>
          <w:rFonts w:hint="eastAsia"/>
        </w:rPr>
        <w:t>，卡方自动交互</w:t>
      </w:r>
      <w:r w:rsidR="00B950FB">
        <w:rPr>
          <w:rFonts w:hint="eastAsia"/>
        </w:rPr>
        <w:t>检测</w:t>
      </w:r>
      <w:r w:rsidR="007E5EDF">
        <w:rPr>
          <w:rFonts w:hint="eastAsia"/>
        </w:rPr>
        <w:t>算法。是</w:t>
      </w:r>
      <w:r w:rsidR="007350E8">
        <w:rPr>
          <w:rFonts w:hint="eastAsia"/>
        </w:rPr>
        <w:t>很</w:t>
      </w:r>
      <w:r w:rsidR="007E5EDF">
        <w:rPr>
          <w:rFonts w:hint="eastAsia"/>
        </w:rPr>
        <w:t>常用的算法。主要特征是使用</w:t>
      </w:r>
      <w:r w:rsidR="007E5EDF">
        <w:t>Chi-square</w:t>
      </w:r>
      <w:r w:rsidR="007E5EDF">
        <w:rPr>
          <w:rFonts w:hint="eastAsia"/>
        </w:rPr>
        <w:t>作为节点分裂条件。</w:t>
      </w:r>
    </w:p>
    <w:p w14:paraId="120F7BB7" w14:textId="280915F6" w:rsidR="007E5EDF" w:rsidRDefault="007E5EDF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lastRenderedPageBreak/>
        <w:t>I</w:t>
      </w:r>
      <w:r w:rsidRPr="00B63A13">
        <w:rPr>
          <w:u w:val="single"/>
        </w:rPr>
        <w:t xml:space="preserve">D3 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>Interactive Dichotomiser 3</w:t>
      </w:r>
      <w:r>
        <w:rPr>
          <w:rFonts w:hint="eastAsia"/>
        </w:rPr>
        <w:t>，交互二分树第三代；</w:t>
      </w:r>
      <w:r w:rsidR="00EB63E6">
        <w:rPr>
          <w:rFonts w:hint="eastAsia"/>
        </w:rPr>
        <w:t>特点</w:t>
      </w:r>
      <w:r>
        <w:rPr>
          <w:rFonts w:hint="eastAsia"/>
        </w:rPr>
        <w:t>是用</w:t>
      </w:r>
      <w:r>
        <w:t>Entropy</w:t>
      </w:r>
      <w:r w:rsidR="00F84679">
        <w:rPr>
          <w:rFonts w:hint="eastAsia"/>
        </w:rPr>
        <w:t>信息熵</w:t>
      </w:r>
      <w:r w:rsidR="00EB63E6">
        <w:rPr>
          <w:rFonts w:hint="eastAsia"/>
        </w:rPr>
        <w:t>、</w:t>
      </w:r>
      <w:r w:rsidR="00EB63E6">
        <w:t>IG</w:t>
      </w:r>
      <w:r w:rsidR="00EB63E6">
        <w:rPr>
          <w:rFonts w:hint="eastAsia"/>
        </w:rPr>
        <w:t>信息增益</w:t>
      </w:r>
      <w:r>
        <w:rPr>
          <w:rFonts w:hint="eastAsia"/>
        </w:rPr>
        <w:t>作为</w:t>
      </w:r>
      <w:r w:rsidR="00FD69AA">
        <w:rPr>
          <w:rFonts w:hint="eastAsia"/>
        </w:rPr>
        <w:t>节点</w:t>
      </w:r>
      <w:r>
        <w:rPr>
          <w:rFonts w:hint="eastAsia"/>
        </w:rPr>
        <w:t>分裂</w:t>
      </w:r>
      <w:r w:rsidR="00EB63E6">
        <w:rPr>
          <w:rFonts w:hint="eastAsia"/>
        </w:rPr>
        <w:t>条件</w:t>
      </w:r>
      <w:r>
        <w:rPr>
          <w:rFonts w:hint="eastAsia"/>
        </w:rPr>
        <w:t>。</w:t>
      </w:r>
    </w:p>
    <w:p w14:paraId="18443FED" w14:textId="0B630C4B" w:rsidR="00EB63E6" w:rsidRDefault="00EB63E6" w:rsidP="00EB63E6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4.5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：是对</w:t>
      </w:r>
      <w:r>
        <w:t>ID3</w:t>
      </w:r>
      <w:r>
        <w:rPr>
          <w:rFonts w:hint="eastAsia"/>
        </w:rPr>
        <w:t>决策树改进，不再使用</w:t>
      </w:r>
      <w:r>
        <w:t>IG</w:t>
      </w:r>
      <w:r>
        <w:rPr>
          <w:rFonts w:hint="eastAsia"/>
        </w:rPr>
        <w:t>信息增益作为分裂依据，而改为使用</w:t>
      </w:r>
      <w:r>
        <w:t>IG Ratio</w:t>
      </w:r>
      <w:r>
        <w:rPr>
          <w:rFonts w:hint="eastAsia"/>
        </w:rPr>
        <w:t>信息增益率。原因是当节点分裂为很多个类，而个别类数据量特别少时，纯度极高</w:t>
      </w:r>
      <w:r w:rsidR="002D28E1">
        <w:rPr>
          <w:rFonts w:hint="eastAsia"/>
        </w:rPr>
        <w:t>，</w:t>
      </w:r>
      <w:r w:rsidR="00C95860">
        <w:t>Entropy</w:t>
      </w:r>
      <w:r w:rsidR="00C95860">
        <w:rPr>
          <w:rFonts w:hint="eastAsia"/>
        </w:rPr>
        <w:t>极</w:t>
      </w:r>
      <w:r w:rsidR="006D6FDC">
        <w:rPr>
          <w:rFonts w:hint="eastAsia"/>
        </w:rPr>
        <w:t>低</w:t>
      </w:r>
      <w:r w:rsidR="00C95860">
        <w:rPr>
          <w:rFonts w:hint="eastAsia"/>
        </w:rPr>
        <w:t>，造成信息增益</w:t>
      </w:r>
      <w:r w:rsidR="007350E8">
        <w:rPr>
          <w:rFonts w:hint="eastAsia"/>
        </w:rPr>
        <w:t>被夸大虚高</w:t>
      </w:r>
      <w:r w:rsidR="00C95860">
        <w:rPr>
          <w:rFonts w:hint="eastAsia"/>
        </w:rPr>
        <w:t>。使用信息增益</w:t>
      </w:r>
      <w:r w:rsidR="00F64ED0">
        <w:rPr>
          <w:rFonts w:hint="eastAsia"/>
        </w:rPr>
        <w:t>率</w:t>
      </w:r>
      <w:r w:rsidR="00F64ED0">
        <w:t>IG Ratio</w:t>
      </w:r>
      <w:r w:rsidR="00C95860">
        <w:rPr>
          <w:rFonts w:hint="eastAsia"/>
        </w:rPr>
        <w:t>可以避免这个问题。</w:t>
      </w:r>
    </w:p>
    <w:p w14:paraId="7BF139E1" w14:textId="1197D4B9" w:rsidR="00B63A13" w:rsidRPr="001C2952" w:rsidRDefault="00B63A13" w:rsidP="00EB63E6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ART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 xml:space="preserve">Classification And Regression Tree, </w:t>
      </w:r>
      <w:r>
        <w:rPr>
          <w:rFonts w:hint="eastAsia"/>
        </w:rPr>
        <w:t>分类回归树。主要特征是使用</w:t>
      </w:r>
      <w:r>
        <w:t>Gini</w:t>
      </w:r>
      <w:r>
        <w:rPr>
          <w:rFonts w:hint="eastAsia"/>
        </w:rPr>
        <w:t>系数作为节点分裂依据。</w:t>
      </w:r>
    </w:p>
    <w:p w14:paraId="647C3EF9" w14:textId="7777777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697DE3">
        <w:rPr>
          <w:rFonts w:hint="eastAsia"/>
          <w:b/>
        </w:rPr>
        <w:t xml:space="preserve">模型验证 </w:t>
      </w:r>
      <w:r w:rsidRPr="00697DE3">
        <w:rPr>
          <w:b/>
        </w:rPr>
        <w:t>Validation:</w:t>
      </w:r>
      <w:r>
        <w:t xml:space="preserve"> </w:t>
      </w:r>
      <w:r>
        <w:rPr>
          <w:rFonts w:hint="eastAsia"/>
        </w:rPr>
        <w:t>检查模型的精确性和稳健性；</w:t>
      </w:r>
    </w:p>
    <w:p w14:paraId="0D88B59F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8D49D8">
        <w:rPr>
          <w:rFonts w:hint="eastAsia"/>
          <w:b/>
        </w:rPr>
        <w:t xml:space="preserve">精确性 </w:t>
      </w:r>
      <w:r w:rsidRPr="008D49D8">
        <w:rPr>
          <w:b/>
        </w:rPr>
        <w:t>Accuracy:</w:t>
      </w:r>
      <w:r w:rsidRPr="008D49D8">
        <w:t xml:space="preserve"> </w:t>
      </w:r>
      <w:r w:rsidRPr="00312FB6">
        <w:rPr>
          <w:rFonts w:hint="eastAsia"/>
        </w:rPr>
        <w:t>模型对目标变量的预测是准确的，能够有力区分</w:t>
      </w:r>
      <w:r w:rsidRPr="00312FB6">
        <w:t xml:space="preserve"> Good &amp; Bad</w:t>
      </w:r>
      <w:r w:rsidRPr="00312FB6">
        <w:rPr>
          <w:rFonts w:hint="eastAsia"/>
        </w:rPr>
        <w:t>客户</w:t>
      </w:r>
      <w:r>
        <w:rPr>
          <w:rFonts w:hint="eastAsia"/>
        </w:rPr>
        <w:t>。</w:t>
      </w:r>
    </w:p>
    <w:p w14:paraId="50AC3C19" w14:textId="77777777" w:rsidR="00401D5B" w:rsidRPr="00312FB6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混淆矩阵</w:t>
      </w:r>
      <w:r>
        <w:rPr>
          <w:b/>
        </w:rPr>
        <w:t xml:space="preserve"> Confusion Matrix:</w:t>
      </w:r>
      <w:r w:rsidRPr="00312FB6">
        <w:t xml:space="preserve"> </w:t>
      </w:r>
      <w:r w:rsidRPr="00312FB6">
        <w:rPr>
          <w:rFonts w:hint="eastAsia"/>
        </w:rPr>
        <w:t>通过实际结果</w:t>
      </w:r>
      <w:r w:rsidRPr="00312FB6">
        <w:t xml:space="preserve"> * </w:t>
      </w:r>
      <w:r w:rsidRPr="00312FB6">
        <w:rPr>
          <w:rFonts w:hint="eastAsia"/>
        </w:rPr>
        <w:t>预测结果的矩阵，得到</w:t>
      </w:r>
      <w:r w:rsidRPr="00312FB6">
        <w:t>True Positive, False Positive, True Negative, False Negative</w:t>
      </w:r>
      <w:r w:rsidRPr="00312FB6">
        <w:rPr>
          <w:rFonts w:hint="eastAsia"/>
        </w:rPr>
        <w:t xml:space="preserve"> 四组基本测试</w:t>
      </w:r>
      <w:r>
        <w:rPr>
          <w:rFonts w:hint="eastAsia"/>
        </w:rPr>
        <w:t>数据(何为预测</w:t>
      </w:r>
      <w:r>
        <w:t>positive</w:t>
      </w:r>
      <w:r>
        <w:rPr>
          <w:rFonts w:hint="eastAsia"/>
        </w:rPr>
        <w:t>取决于对预测概率的</w:t>
      </w:r>
      <w:r>
        <w:t>cutoff point</w:t>
      </w:r>
      <w:r>
        <w:rPr>
          <w:rFonts w:hint="eastAsia"/>
        </w:rPr>
        <w:t>选择)</w:t>
      </w:r>
      <w:r w:rsidRPr="00312FB6">
        <w:rPr>
          <w:rFonts w:hint="eastAsia"/>
        </w:rPr>
        <w:t>，并衍生出一</w:t>
      </w:r>
      <w:r>
        <w:rPr>
          <w:rFonts w:hint="eastAsia"/>
        </w:rPr>
        <w:t>系列</w:t>
      </w:r>
      <w:r w:rsidRPr="00312FB6">
        <w:rPr>
          <w:rFonts w:hint="eastAsia"/>
        </w:rPr>
        <w:t>衡量模型准确性的指标，其中最重要的3个指标：</w:t>
      </w:r>
    </w:p>
    <w:p w14:paraId="7A8A72C8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测准率</w:t>
      </w:r>
      <w:r w:rsidRPr="00312FB6">
        <w:t xml:space="preserve"> Accuracy:</w:t>
      </w:r>
      <w:r>
        <w:t xml:space="preserve">  (TP+TN)/Total;</w:t>
      </w:r>
    </w:p>
    <w:p w14:paraId="2C624B7C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命中率</w:t>
      </w:r>
      <w:r w:rsidRPr="00312FB6">
        <w:t xml:space="preserve"> Hit Rate:</w:t>
      </w:r>
      <w:r w:rsidRPr="00124683">
        <w:t xml:space="preserve"> </w:t>
      </w:r>
      <w:r>
        <w:t xml:space="preserve"> TP/(TP+FN); </w:t>
      </w:r>
      <w:r>
        <w:rPr>
          <w:rFonts w:hint="eastAsia"/>
        </w:rPr>
        <w:t>也叫</w:t>
      </w:r>
      <w:r>
        <w:t>TPR,</w:t>
      </w:r>
      <w:r w:rsidRPr="00FE1A6E">
        <w:t xml:space="preserve"> </w:t>
      </w:r>
      <w:r>
        <w:t>Sensitivity;</w:t>
      </w:r>
    </w:p>
    <w:p w14:paraId="51F68C04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 xml:space="preserve">误报率 </w:t>
      </w:r>
      <w:r w:rsidRPr="00312FB6">
        <w:t>False Alarm</w:t>
      </w:r>
      <w:r w:rsidRPr="00312FB6">
        <w:rPr>
          <w:rFonts w:hint="eastAsia"/>
        </w:rPr>
        <w:t>：</w:t>
      </w:r>
      <w:r>
        <w:rPr>
          <w:rFonts w:hint="eastAsia"/>
        </w:rPr>
        <w:t xml:space="preserve"> F</w:t>
      </w:r>
      <w:r>
        <w:t xml:space="preserve">P/(FP+TN); </w:t>
      </w:r>
      <w:r>
        <w:rPr>
          <w:rFonts w:hint="eastAsia"/>
        </w:rPr>
        <w:t>也叫</w:t>
      </w:r>
      <w:r>
        <w:t>FPR;</w:t>
      </w:r>
    </w:p>
    <w:p w14:paraId="7A666997" w14:textId="7C0F9F32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8517EB">
        <w:rPr>
          <w:rFonts w:hint="eastAsia"/>
          <w:b/>
        </w:rPr>
        <w:t>R</w:t>
      </w:r>
      <w:r w:rsidRPr="008517EB">
        <w:rPr>
          <w:b/>
        </w:rPr>
        <w:t>OC Curve:</w:t>
      </w:r>
      <w:r>
        <w:t xml:space="preserve"> </w:t>
      </w:r>
      <w:r>
        <w:rPr>
          <w:rFonts w:hint="eastAsia"/>
        </w:rPr>
        <w:t>基于混淆矩阵,</w:t>
      </w:r>
      <w:r>
        <w:t xml:space="preserve"> y</w:t>
      </w:r>
      <w:r>
        <w:rPr>
          <w:rFonts w:hint="eastAsia"/>
        </w:rPr>
        <w:t>轴为</w:t>
      </w:r>
      <w:r>
        <w:t xml:space="preserve">Sensitivity (hit rate), </w:t>
      </w:r>
      <w:r>
        <w:rPr>
          <w:rFonts w:hint="eastAsia"/>
        </w:rPr>
        <w:t>x轴为</w:t>
      </w:r>
      <w:r>
        <w:t xml:space="preserve">false alarm (1-specificity), </w:t>
      </w:r>
      <w:r>
        <w:rPr>
          <w:rFonts w:hint="eastAsia"/>
        </w:rPr>
        <w:t>检查随着</w:t>
      </w:r>
      <w:r>
        <w:t>cutoff point</w:t>
      </w:r>
      <w:r>
        <w:rPr>
          <w:rFonts w:hint="eastAsia"/>
        </w:rPr>
        <w:t>的移动，两个准确率指标的增加变化。在任何</w:t>
      </w:r>
      <w:r>
        <w:t>cutoff point</w:t>
      </w:r>
      <w:r>
        <w:rPr>
          <w:rFonts w:hint="eastAsia"/>
        </w:rPr>
        <w:t>下，命中率比误报率越高越好。</w:t>
      </w:r>
      <w:ins w:id="3" w:author="Yu Qin" w:date="2019-08-27T23:11:00Z">
        <w:r w:rsidR="004370D8">
          <w:rPr>
            <w:rFonts w:hint="eastAsia"/>
          </w:rPr>
          <w:t>R</w:t>
        </w:r>
        <w:r w:rsidR="004370D8">
          <w:t>OC</w:t>
        </w:r>
        <w:r w:rsidR="004370D8">
          <w:rPr>
            <w:rFonts w:hint="eastAsia"/>
          </w:rPr>
          <w:t>曲线下得面积未</w:t>
        </w:r>
        <w:r w:rsidR="004370D8">
          <w:t>AUC</w:t>
        </w:r>
        <w:r w:rsidR="004370D8">
          <w:rPr>
            <w:rFonts w:hint="eastAsia"/>
          </w:rPr>
          <w:t>值（也叫</w:t>
        </w:r>
        <w:r w:rsidR="004370D8">
          <w:t>c</w:t>
        </w:r>
        <w:r w:rsidR="004370D8">
          <w:rPr>
            <w:rFonts w:hint="eastAsia"/>
          </w:rPr>
          <w:t>值</w:t>
        </w:r>
        <w:r w:rsidR="004370D8">
          <w:t>）</w:t>
        </w:r>
      </w:ins>
    </w:p>
    <w:p w14:paraId="45EDB486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6F0ED5">
        <w:rPr>
          <w:rFonts w:hint="eastAsia"/>
          <w:b/>
        </w:rPr>
        <w:t>K</w:t>
      </w:r>
      <w:r w:rsidRPr="006F0ED5">
        <w:rPr>
          <w:b/>
        </w:rPr>
        <w:t>S Curve:</w:t>
      </w:r>
      <w:r w:rsidRPr="006F0ED5">
        <w:rPr>
          <w:rFonts w:hint="eastAsia"/>
          <w:b/>
        </w:rPr>
        <w:t xml:space="preserve"> </w:t>
      </w:r>
      <w:r>
        <w:rPr>
          <w:rFonts w:hint="eastAsia"/>
        </w:rPr>
        <w:t>衡量分离度，是最重要的验证指标；</w:t>
      </w:r>
      <w:r>
        <w:t>X</w:t>
      </w:r>
      <w:r>
        <w:rPr>
          <w:rFonts w:hint="eastAsia"/>
        </w:rPr>
        <w:t>轴为</w:t>
      </w:r>
      <w:r>
        <w:t>total population cumulative %, Y</w:t>
      </w:r>
      <w:r>
        <w:rPr>
          <w:rFonts w:hint="eastAsia"/>
        </w:rPr>
        <w:t>轴为</w:t>
      </w:r>
      <w:r>
        <w:t xml:space="preserve">good cumulative % </w:t>
      </w:r>
      <w:r>
        <w:rPr>
          <w:rFonts w:hint="eastAsia"/>
        </w:rPr>
        <w:t>和</w:t>
      </w:r>
      <w:r>
        <w:t xml:space="preserve"> bad cumulative %</w:t>
      </w:r>
      <w:r>
        <w:rPr>
          <w:rFonts w:hint="eastAsia"/>
        </w:rPr>
        <w:t>两条曲线；两条曲线差异越大越好。</w:t>
      </w:r>
      <w:r>
        <w:t>Benchmark</w:t>
      </w:r>
      <w:r>
        <w:rPr>
          <w:rFonts w:hint="eastAsia"/>
        </w:rPr>
        <w:t>为30%。</w:t>
      </w:r>
    </w:p>
    <w:p w14:paraId="4B335D75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E42E6A">
        <w:rPr>
          <w:rFonts w:hint="eastAsia"/>
          <w:b/>
        </w:rPr>
        <w:t>L</w:t>
      </w:r>
      <w:r w:rsidRPr="00E42E6A">
        <w:rPr>
          <w:b/>
        </w:rPr>
        <w:t>orenze Curve &amp; Gini Coefficient:</w:t>
      </w:r>
      <w:r>
        <w:t xml:space="preserve"> </w:t>
      </w:r>
      <w:r>
        <w:rPr>
          <w:rFonts w:hint="eastAsia"/>
        </w:rPr>
        <w:t>衡量数据纯度（分布均匀程度），x轴为</w:t>
      </w:r>
      <w:r>
        <w:t>total population cumulative %, Y</w:t>
      </w:r>
      <w:r>
        <w:rPr>
          <w:rFonts w:hint="eastAsia"/>
        </w:rPr>
        <w:t>轴为</w:t>
      </w:r>
      <w:r>
        <w:t>good cumulative %</w:t>
      </w:r>
      <w:r>
        <w:rPr>
          <w:rFonts w:hint="eastAsia"/>
        </w:rPr>
        <w:t>。两条曲线：1.均匀分布；2.实际分布；</w:t>
      </w:r>
      <w:r>
        <w:t>Gini</w:t>
      </w:r>
      <w:r>
        <w:rPr>
          <w:rFonts w:hint="eastAsia"/>
        </w:rPr>
        <w:t>为两条曲线下面积比</w:t>
      </w:r>
      <w:r>
        <w:t>A/(A+B),</w:t>
      </w:r>
      <w:r>
        <w:rPr>
          <w:rFonts w:hint="eastAsia"/>
        </w:rPr>
        <w:t xml:space="preserve"> 当分布绝对不均匀时</w:t>
      </w:r>
      <w:r>
        <w:t>, Gini=1;</w:t>
      </w:r>
    </w:p>
    <w:p w14:paraId="0C95371C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BD07EF">
        <w:rPr>
          <w:rFonts w:hint="eastAsia"/>
          <w:b/>
        </w:rPr>
        <w:t>L</w:t>
      </w:r>
      <w:r w:rsidRPr="00BD07EF">
        <w:rPr>
          <w:b/>
        </w:rPr>
        <w:t xml:space="preserve">ift Chart: </w:t>
      </w:r>
      <w:r>
        <w:rPr>
          <w:rFonts w:hint="eastAsia"/>
        </w:rPr>
        <w:t>检查</w:t>
      </w:r>
      <w:r>
        <w:t>responder rate</w:t>
      </w:r>
      <w:r>
        <w:rPr>
          <w:rFonts w:hint="eastAsia"/>
        </w:rPr>
        <w:t>提升倍数；</w:t>
      </w:r>
      <w:r>
        <w:t>Model selection VS random selection;</w:t>
      </w:r>
      <w:r>
        <w:rPr>
          <w:rFonts w:hint="eastAsia"/>
        </w:rPr>
        <w:t xml:space="preserve"> </w:t>
      </w:r>
    </w:p>
    <w:p w14:paraId="536FEC56" w14:textId="77777777" w:rsidR="00401D5B" w:rsidRPr="00940628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  <w:b/>
        </w:rPr>
        <w:t>稳健性</w:t>
      </w:r>
      <w:r>
        <w:rPr>
          <w:b/>
        </w:rPr>
        <w:t xml:space="preserve"> Stability: </w:t>
      </w:r>
      <w:r w:rsidRPr="00023C8A">
        <w:rPr>
          <w:rFonts w:hint="eastAsia"/>
        </w:rPr>
        <w:t>确保模型在其他样本也适用，排除过拟合风险。</w:t>
      </w:r>
    </w:p>
    <w:p w14:paraId="07CA7DCE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 xml:space="preserve">交叉验证 </w:t>
      </w:r>
      <w:r w:rsidRPr="00966EC8">
        <w:rPr>
          <w:b/>
        </w:rPr>
        <w:t>Hold-out Validation</w:t>
      </w:r>
      <w:r w:rsidRPr="00966EC8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</w:rPr>
        <w:t>训练数据集和验证数据集交叉检验</w:t>
      </w:r>
      <w:r>
        <w:t>KS</w:t>
      </w:r>
      <w:r>
        <w:rPr>
          <w:rFonts w:hint="eastAsia"/>
        </w:rPr>
        <w:t>值</w:t>
      </w:r>
      <w:r>
        <w:t>, Gini</w:t>
      </w:r>
      <w:r>
        <w:rPr>
          <w:rFonts w:hint="eastAsia"/>
        </w:rPr>
        <w:t>系数。</w:t>
      </w:r>
    </w:p>
    <w:p w14:paraId="7E490426" w14:textId="4CE8F4E2" w:rsidR="00401D5B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超时验证</w:t>
      </w:r>
      <w:r>
        <w:rPr>
          <w:b/>
        </w:rPr>
        <w:t xml:space="preserve"> </w:t>
      </w:r>
      <w:r w:rsidRPr="00966EC8">
        <w:rPr>
          <w:rFonts w:hint="eastAsia"/>
          <w:b/>
        </w:rPr>
        <w:t>O</w:t>
      </w:r>
      <w:r w:rsidRPr="00966EC8">
        <w:rPr>
          <w:b/>
        </w:rPr>
        <w:t>ut-of-time Validation</w:t>
      </w:r>
      <w:r w:rsidRPr="00966EC8">
        <w:rPr>
          <w:rFonts w:hint="eastAsia"/>
          <w:b/>
        </w:rPr>
        <w:t>：</w:t>
      </w:r>
      <w:r>
        <w:rPr>
          <w:rFonts w:hint="eastAsia"/>
        </w:rPr>
        <w:t>在建模窗口过去后，检查每个月的</w:t>
      </w:r>
      <w:r>
        <w:t>KS</w:t>
      </w:r>
      <w:r>
        <w:rPr>
          <w:rFonts w:hint="eastAsia"/>
        </w:rPr>
        <w:t>值</w:t>
      </w:r>
      <w:r>
        <w:t>,Gini</w:t>
      </w:r>
      <w:r>
        <w:rPr>
          <w:rFonts w:hint="eastAsia"/>
        </w:rPr>
        <w:t>系数。</w:t>
      </w:r>
      <w:r w:rsidR="00494C1E">
        <w:rPr>
          <w:rFonts w:hint="eastAsia"/>
        </w:rPr>
        <w:t>在</w:t>
      </w:r>
      <w:r w:rsidR="0061058C">
        <w:rPr>
          <w:rFonts w:hint="eastAsia"/>
        </w:rPr>
        <w:t>有</w:t>
      </w:r>
      <w:r w:rsidR="00494C1E">
        <w:rPr>
          <w:rFonts w:hint="eastAsia"/>
        </w:rPr>
        <w:t>超过2个月</w:t>
      </w:r>
      <w:r w:rsidR="0061058C">
        <w:rPr>
          <w:rFonts w:hint="eastAsia"/>
        </w:rPr>
        <w:t>的验证数据积累后</w:t>
      </w:r>
      <w:r w:rsidR="00494C1E">
        <w:rPr>
          <w:rFonts w:hint="eastAsia"/>
        </w:rPr>
        <w:t>，使用</w:t>
      </w:r>
      <w:r w:rsidR="00494C1E">
        <w:t>PSI</w:t>
      </w:r>
      <w:r w:rsidR="00494C1E">
        <w:rPr>
          <w:rFonts w:hint="eastAsia"/>
        </w:rPr>
        <w:t>检验模型是否随着时间发展有了重大变化。</w:t>
      </w:r>
    </w:p>
    <w:p w14:paraId="20075FC4" w14:textId="77777777" w:rsidR="00610ADF" w:rsidRDefault="00610ADF" w:rsidP="00610ADF">
      <w:pPr>
        <w:pStyle w:val="a7"/>
        <w:ind w:left="1680" w:firstLineChars="0" w:firstLine="0"/>
      </w:pPr>
    </w:p>
    <w:p w14:paraId="0F08C6F0" w14:textId="53C460E3" w:rsidR="00B950FB" w:rsidRPr="00B950FB" w:rsidRDefault="00B950FB" w:rsidP="00B950FB">
      <w:pPr>
        <w:pStyle w:val="2"/>
      </w:pPr>
      <w:r>
        <w:rPr>
          <w:rFonts w:hint="eastAsia"/>
        </w:rPr>
        <w:t>逻辑回归模型开发流程（通用）</w:t>
      </w:r>
    </w:p>
    <w:p w14:paraId="5EC4A134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数据准备</w:t>
      </w:r>
      <w:r w:rsidRPr="008711DC">
        <w:rPr>
          <w:b/>
        </w:rPr>
        <w:t>-I</w:t>
      </w:r>
      <w:r w:rsidRPr="008711DC">
        <w:rPr>
          <w:rFonts w:hint="eastAsia"/>
          <w:b/>
        </w:rPr>
        <w:t>：</w:t>
      </w:r>
      <w:r>
        <w:rPr>
          <w:rFonts w:hint="eastAsia"/>
        </w:rPr>
        <w:t>时间维度数据合并 +</w:t>
      </w:r>
      <w:r>
        <w:t xml:space="preserve"> </w:t>
      </w:r>
      <w:r>
        <w:rPr>
          <w:rFonts w:hint="eastAsia"/>
        </w:rPr>
        <w:t>变量派生</w:t>
      </w:r>
    </w:p>
    <w:p w14:paraId="386934B0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观察窗口历史数据合并</w:t>
      </w:r>
    </w:p>
    <w:p w14:paraId="371713E3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派生时间维度衍生变量（总额，频数，增减趋势）</w:t>
      </w:r>
    </w:p>
    <w:p w14:paraId="0B62BE0A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派生业务维度衍生变量（消费偏好，疑似欺诈，100</w:t>
      </w:r>
      <w:r>
        <w:t>% Uti within X days…）</w:t>
      </w:r>
    </w:p>
    <w:p w14:paraId="66213F8D" w14:textId="77777777" w:rsidR="00B950FB" w:rsidRDefault="00B950FB" w:rsidP="00B950FB">
      <w:pPr>
        <w:ind w:left="420" w:firstLine="420"/>
      </w:pPr>
      <w:r>
        <w:t>[</w:t>
      </w:r>
      <w:r>
        <w:rPr>
          <w:rFonts w:hint="eastAsia"/>
        </w:rPr>
        <w:t>最终原始数据集包含变量600+，400+衍生，1</w:t>
      </w:r>
      <w:r>
        <w:t>00+</w:t>
      </w:r>
      <w:r>
        <w:rPr>
          <w:rFonts w:hint="eastAsia"/>
        </w:rPr>
        <w:t>原始</w:t>
      </w:r>
      <w:r>
        <w:t>]</w:t>
      </w:r>
    </w:p>
    <w:p w14:paraId="248FEDB9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描述性分析：</w:t>
      </w:r>
      <w:r>
        <w:rPr>
          <w:rFonts w:hint="eastAsia"/>
        </w:rPr>
        <w:t>单变量统计分布 +</w:t>
      </w:r>
      <w:r>
        <w:t xml:space="preserve"> </w:t>
      </w:r>
      <w:r>
        <w:rPr>
          <w:rFonts w:hint="eastAsia"/>
        </w:rPr>
        <w:t>识别缺失值和极端值</w:t>
      </w:r>
    </w:p>
    <w:p w14:paraId="409FA275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CE4B97">
        <w:rPr>
          <w:rFonts w:hint="eastAsia"/>
          <w:u w:val="single"/>
        </w:rPr>
        <w:t>统计分布：</w:t>
      </w:r>
      <w:r>
        <w:rPr>
          <w:rFonts w:hint="eastAsia"/>
        </w:rPr>
        <w:t>生成D</w:t>
      </w:r>
      <w:r>
        <w:t>esc</w:t>
      </w:r>
      <w:r>
        <w:rPr>
          <w:rFonts w:hint="eastAsia"/>
        </w:rPr>
        <w:t>表，包含矩和位置等基本统计分布指标，具体：</w:t>
      </w:r>
      <w:r>
        <w:t>OBS, Mean, STD, Min P25 P50 P75 Max Missing%;</w:t>
      </w:r>
    </w:p>
    <w:p w14:paraId="47282A96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CE4B97">
        <w:rPr>
          <w:rFonts w:hint="eastAsia"/>
          <w:u w:val="single"/>
        </w:rPr>
        <w:t>缺失值处理：</w:t>
      </w:r>
      <w:r>
        <w:rPr>
          <w:rFonts w:hint="eastAsia"/>
        </w:rPr>
        <w:t>若缺失值占比超过10%，需要进行处理。处理方式有：修复、替换、保留、删除。本模型将缺失值作为一种数据特征保留，因为最终所有连续变量都要离散化，可以把缺失值作为离散的一类。(附录：缺失值处理方法)</w:t>
      </w:r>
    </w:p>
    <w:p w14:paraId="6AF68C4A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210D53">
        <w:rPr>
          <w:rFonts w:hint="eastAsia"/>
          <w:u w:val="single"/>
        </w:rPr>
        <w:t>极端值处理：</w:t>
      </w:r>
      <w:r>
        <w:rPr>
          <w:rFonts w:hint="eastAsia"/>
        </w:rPr>
        <w:t>通过K</w:t>
      </w:r>
      <w:r>
        <w:t>-means</w:t>
      </w:r>
      <w:r>
        <w:rPr>
          <w:rFonts w:hint="eastAsia"/>
        </w:rPr>
        <w:t>聚类分析识别极端值，若极端值比例超过10%，则需将总体分为两个独立的数据集，即分群（s</w:t>
      </w:r>
      <w:r>
        <w:t>egments）</w:t>
      </w:r>
      <w:r>
        <w:rPr>
          <w:rFonts w:hint="eastAsia"/>
        </w:rPr>
        <w:t>，针对每个群开发单独的评分卡</w:t>
      </w:r>
      <w:r>
        <w:t>;</w:t>
      </w:r>
      <w:r>
        <w:rPr>
          <w:rFonts w:hint="eastAsia"/>
        </w:rPr>
        <w:t xml:space="preserve"> 若小于10%，则在逻辑回归时需要考虑将极端数据剔除。</w:t>
      </w:r>
    </w:p>
    <w:p w14:paraId="0F70DDE2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特征分析：</w:t>
      </w:r>
      <w:r>
        <w:rPr>
          <w:rFonts w:hint="eastAsia"/>
        </w:rPr>
        <w:t>定位预测力最强的变量，两大判断指标：</w:t>
      </w:r>
    </w:p>
    <w:p w14:paraId="77FCE943" w14:textId="77777777" w:rsidR="00B950FB" w:rsidRDefault="00B950FB" w:rsidP="00B950FB">
      <w:pPr>
        <w:pStyle w:val="a7"/>
        <w:numPr>
          <w:ilvl w:val="0"/>
          <w:numId w:val="8"/>
        </w:numPr>
        <w:ind w:firstLineChars="0"/>
      </w:pPr>
      <w:r>
        <w:t xml:space="preserve">IV </w:t>
      </w:r>
      <w:r>
        <w:rPr>
          <w:rFonts w:hint="eastAsia"/>
        </w:rPr>
        <w:t>信息价值</w:t>
      </w:r>
    </w:p>
    <w:p w14:paraId="3C8D9817" w14:textId="77777777" w:rsidR="00B950FB" w:rsidRDefault="00B950FB" w:rsidP="00B950FB">
      <w:pPr>
        <w:pStyle w:val="a7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方 决定系数</w:t>
      </w:r>
    </w:p>
    <w:p w14:paraId="1F1081CD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数据准备-</w:t>
      </w:r>
      <w:r w:rsidRPr="008711DC">
        <w:rPr>
          <w:b/>
        </w:rPr>
        <w:t>II:</w:t>
      </w:r>
      <w:r w:rsidRPr="008711DC">
        <w:t xml:space="preserve"> </w:t>
      </w:r>
      <w:r>
        <w:rPr>
          <w:rFonts w:hint="eastAsia"/>
        </w:rPr>
        <w:t>分箱，连续变量离散化 +</w:t>
      </w:r>
      <w:r>
        <w:t xml:space="preserve"> </w:t>
      </w:r>
      <w:r>
        <w:rPr>
          <w:rFonts w:hint="eastAsia"/>
        </w:rPr>
        <w:t>分类变量降基数</w:t>
      </w:r>
    </w:p>
    <w:p w14:paraId="575047F9" w14:textId="77777777" w:rsidR="00B950FB" w:rsidRDefault="00B950FB" w:rsidP="00B950FB">
      <w:pPr>
        <w:pStyle w:val="a7"/>
        <w:numPr>
          <w:ilvl w:val="0"/>
          <w:numId w:val="9"/>
        </w:numPr>
        <w:ind w:firstLineChars="0"/>
      </w:pPr>
      <w:r w:rsidRPr="001435D0">
        <w:rPr>
          <w:rFonts w:hint="eastAsia"/>
          <w:u w:val="single"/>
        </w:rPr>
        <w:t xml:space="preserve">粗分类 </w:t>
      </w:r>
      <w:r w:rsidRPr="001435D0">
        <w:rPr>
          <w:u w:val="single"/>
        </w:rPr>
        <w:t>Coarse Classing</w:t>
      </w:r>
      <w:r>
        <w:t xml:space="preserve">: </w:t>
      </w:r>
    </w:p>
    <w:p w14:paraId="3DE605A2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数值变量：等高度分箱（10-20箱）</w:t>
      </w:r>
    </w:p>
    <w:p w14:paraId="3C72DA17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分类变量：保持其原有分类不变</w:t>
      </w:r>
    </w:p>
    <w:p w14:paraId="1D256DB6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计算每个b</w:t>
      </w:r>
      <w:r>
        <w:t>in</w:t>
      </w:r>
      <w:r>
        <w:rPr>
          <w:rFonts w:hint="eastAsia"/>
        </w:rPr>
        <w:t>的W</w:t>
      </w:r>
      <w:r>
        <w:t>OE</w:t>
      </w:r>
    </w:p>
    <w:p w14:paraId="3FEEB24A" w14:textId="77777777" w:rsidR="00B950FB" w:rsidRPr="001435D0" w:rsidRDefault="00B950FB" w:rsidP="00B950FB">
      <w:pPr>
        <w:pStyle w:val="a7"/>
        <w:numPr>
          <w:ilvl w:val="0"/>
          <w:numId w:val="9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精分类</w:t>
      </w:r>
      <w:r w:rsidRPr="001435D0">
        <w:rPr>
          <w:u w:val="single"/>
        </w:rPr>
        <w:t xml:space="preserve"> Fine Classing:</w:t>
      </w:r>
    </w:p>
    <w:p w14:paraId="433A8C30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数值变量：按照变量本身的数值升序排序，排序后</w:t>
      </w:r>
      <w:r>
        <w:t>WOE</w:t>
      </w:r>
      <w:r>
        <w:rPr>
          <w:rFonts w:hint="eastAsia"/>
        </w:rPr>
        <w:t>应该呈单增或单减(理想状况下)，将W</w:t>
      </w:r>
      <w:r>
        <w:t>OE</w:t>
      </w:r>
      <w:r>
        <w:rPr>
          <w:rFonts w:hint="eastAsia"/>
        </w:rPr>
        <w:t>相近的b</w:t>
      </w:r>
      <w:r>
        <w:t>in</w:t>
      </w:r>
      <w:r>
        <w:rPr>
          <w:rFonts w:hint="eastAsia"/>
        </w:rPr>
        <w:t>合并（差距15%以内）；</w:t>
      </w:r>
    </w:p>
    <w:p w14:paraId="3820D5F8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分类变量：按照</w:t>
      </w:r>
      <w:r>
        <w:t>WOE</w:t>
      </w:r>
      <w:r>
        <w:rPr>
          <w:rFonts w:hint="eastAsia"/>
        </w:rPr>
        <w:t>升序获降序排序，将</w:t>
      </w:r>
      <w:r>
        <w:t>WOE</w:t>
      </w:r>
      <w:r>
        <w:rPr>
          <w:rFonts w:hint="eastAsia"/>
        </w:rPr>
        <w:t>相近的合并（差距15%）；</w:t>
      </w:r>
    </w:p>
    <w:p w14:paraId="5EBD5E56" w14:textId="77777777" w:rsidR="00B950FB" w:rsidRPr="00C85C0F" w:rsidRDefault="00B950FB" w:rsidP="00B950FB">
      <w:pPr>
        <w:pStyle w:val="a7"/>
        <w:numPr>
          <w:ilvl w:val="0"/>
          <w:numId w:val="5"/>
        </w:numPr>
        <w:ind w:firstLineChars="0"/>
      </w:pPr>
      <w:r w:rsidRPr="00DC7E80">
        <w:rPr>
          <w:rFonts w:hint="eastAsia"/>
          <w:b/>
        </w:rPr>
        <w:t>变量选择</w:t>
      </w:r>
      <w:r w:rsidRPr="00DC7E80">
        <w:rPr>
          <w:b/>
        </w:rPr>
        <w:t xml:space="preserve">-I: </w:t>
      </w:r>
      <w:r>
        <w:rPr>
          <w:rFonts w:hint="eastAsia"/>
        </w:rPr>
        <w:t>选择预测力最强的变量，并去除多重共线性</w:t>
      </w:r>
    </w:p>
    <w:p w14:paraId="21D901E1" w14:textId="77777777" w:rsidR="00B950FB" w:rsidRDefault="00B950FB" w:rsidP="00B950FB">
      <w:pPr>
        <w:pStyle w:val="a7"/>
        <w:numPr>
          <w:ilvl w:val="0"/>
          <w:numId w:val="10"/>
        </w:numPr>
        <w:ind w:firstLineChars="0"/>
      </w:pPr>
      <w:r w:rsidRPr="001435D0">
        <w:rPr>
          <w:rFonts w:hint="eastAsia"/>
          <w:u w:val="single"/>
        </w:rPr>
        <w:t>变量初选：</w:t>
      </w:r>
      <w:r w:rsidRPr="00C85C0F">
        <w:rPr>
          <w:rFonts w:hint="eastAsia"/>
        </w:rPr>
        <w:t>预测</w:t>
      </w:r>
      <w:r>
        <w:rPr>
          <w:rFonts w:hint="eastAsia"/>
        </w:rPr>
        <w:t>力</w:t>
      </w:r>
      <w:r w:rsidRPr="00C85C0F">
        <w:rPr>
          <w:rFonts w:hint="eastAsia"/>
        </w:rPr>
        <w:t>最强</w:t>
      </w:r>
      <w:r w:rsidRPr="00C85C0F">
        <w:t>(IV, R^2)</w:t>
      </w:r>
      <w:r w:rsidRPr="00C85C0F">
        <w:rPr>
          <w:rFonts w:hint="eastAsia"/>
        </w:rPr>
        <w:t>，且有业务意义</w:t>
      </w:r>
      <w:r>
        <w:rPr>
          <w:rFonts w:hint="eastAsia"/>
        </w:rPr>
        <w:t>的变量组合（10-20个）</w:t>
      </w:r>
    </w:p>
    <w:p w14:paraId="1D29D926" w14:textId="77777777" w:rsidR="00B950FB" w:rsidRPr="001435D0" w:rsidRDefault="00B950FB" w:rsidP="00B950FB">
      <w:pPr>
        <w:pStyle w:val="a7"/>
        <w:numPr>
          <w:ilvl w:val="0"/>
          <w:numId w:val="9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去除多重共线性：</w:t>
      </w:r>
    </w:p>
    <w:p w14:paraId="697C5A6C" w14:textId="77777777" w:rsidR="00B950FB" w:rsidRPr="00C65561" w:rsidRDefault="00B950FB" w:rsidP="00B950FB">
      <w:pPr>
        <w:pStyle w:val="a7"/>
        <w:numPr>
          <w:ilvl w:val="4"/>
          <w:numId w:val="1"/>
        </w:numPr>
        <w:ind w:firstLineChars="0"/>
        <w:rPr>
          <w:u w:val="single"/>
        </w:rPr>
      </w:pPr>
      <w:r w:rsidRPr="00C65561">
        <w:rPr>
          <w:rFonts w:hint="eastAsia"/>
          <w:u w:val="single"/>
        </w:rPr>
        <w:t>多重共线性诊断：</w:t>
      </w:r>
    </w:p>
    <w:p w14:paraId="62A5D658" w14:textId="77777777" w:rsidR="00B950FB" w:rsidRDefault="00B950FB" w:rsidP="00B950F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V</w:t>
      </w:r>
      <w:r>
        <w:t>IF</w:t>
      </w:r>
      <w:r>
        <w:rPr>
          <w:rFonts w:hint="eastAsia"/>
        </w:rPr>
        <w:t xml:space="preserve"> 方差膨胀因子</w:t>
      </w:r>
      <w:r>
        <w:t xml:space="preserve">&gt;10 </w:t>
      </w:r>
      <w:r>
        <w:rPr>
          <w:rFonts w:hint="eastAsia"/>
        </w:rPr>
        <w:t xml:space="preserve">或 </w:t>
      </w:r>
      <w:r>
        <w:t xml:space="preserve">Tolerance &lt; 0.1, </w:t>
      </w:r>
      <w:r>
        <w:rPr>
          <w:rFonts w:hint="eastAsia"/>
        </w:rPr>
        <w:t>则说明该变量存在多重共线性；</w:t>
      </w:r>
    </w:p>
    <w:p w14:paraId="0F1CEA81" w14:textId="77777777" w:rsidR="00B950FB" w:rsidRDefault="00B950FB" w:rsidP="00B950F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E</w:t>
      </w:r>
      <w:r>
        <w:t>igen Value</w:t>
      </w:r>
      <w:r>
        <w:rPr>
          <w:rFonts w:hint="eastAsia"/>
        </w:rPr>
        <w:t xml:space="preserve"> 特征向量 和 </w:t>
      </w:r>
      <w:r>
        <w:t>Codition Index</w:t>
      </w:r>
      <w:r>
        <w:rPr>
          <w:rFonts w:hint="eastAsia"/>
        </w:rPr>
        <w:t xml:space="preserve"> 差距极大，则说明存在多重共线性；</w:t>
      </w:r>
    </w:p>
    <w:p w14:paraId="635D05FE" w14:textId="77777777" w:rsidR="00B950FB" w:rsidRPr="00C85C0F" w:rsidRDefault="00B950FB" w:rsidP="00B950FB">
      <w:pPr>
        <w:pStyle w:val="a7"/>
        <w:numPr>
          <w:ilvl w:val="4"/>
          <w:numId w:val="1"/>
        </w:numPr>
        <w:ind w:firstLineChars="0"/>
      </w:pPr>
      <w:r w:rsidRPr="00C65561">
        <w:rPr>
          <w:rFonts w:hint="eastAsia"/>
          <w:u w:val="single"/>
        </w:rPr>
        <w:t>多重共线性消除:</w:t>
      </w:r>
      <w:r w:rsidRPr="00C65561">
        <w:rPr>
          <w:u w:val="single"/>
        </w:rPr>
        <w:t xml:space="preserve"> </w:t>
      </w:r>
      <w:r>
        <w:rPr>
          <w:rFonts w:hint="eastAsia"/>
        </w:rPr>
        <w:t>制作两两变量间的皮尔森相关系数矩阵，定位相关变量组合，重新选择变量</w:t>
      </w:r>
    </w:p>
    <w:p w14:paraId="02BBC4C8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b/>
        </w:rPr>
        <w:t>WOE</w:t>
      </w:r>
      <w:r w:rsidRPr="00697DE3">
        <w:rPr>
          <w:rFonts w:hint="eastAsia"/>
          <w:b/>
        </w:rPr>
        <w:t>转换：</w:t>
      </w:r>
      <w:r>
        <w:rPr>
          <w:rFonts w:hint="eastAsia"/>
        </w:rPr>
        <w:t>用</w:t>
      </w:r>
      <w:r>
        <w:t>WOE</w:t>
      </w:r>
      <w:r>
        <w:rPr>
          <w:rFonts w:hint="eastAsia"/>
        </w:rPr>
        <w:t>值替代原数据集所有变量原有的值。</w:t>
      </w:r>
    </w:p>
    <w:p w14:paraId="7878E885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rFonts w:hint="eastAsia"/>
          <w:b/>
        </w:rPr>
        <w:t>建立逻辑回归模型：</w:t>
      </w:r>
      <w:r>
        <w:rPr>
          <w:rFonts w:hint="eastAsia"/>
        </w:rPr>
        <w:t>r</w:t>
      </w:r>
      <w:r>
        <w:t xml:space="preserve">un proc logisttic, </w:t>
      </w:r>
      <w:r>
        <w:rPr>
          <w:rFonts w:hint="eastAsia"/>
        </w:rPr>
        <w:t>使用</w:t>
      </w:r>
      <w:r>
        <w:t xml:space="preserve"> stepwise </w:t>
      </w:r>
      <w:r>
        <w:rPr>
          <w:rFonts w:hint="eastAsia"/>
        </w:rPr>
        <w:t>法再次选择变量</w:t>
      </w:r>
    </w:p>
    <w:p w14:paraId="517D3B8A" w14:textId="77777777" w:rsidR="00B950FB" w:rsidRPr="00495D31" w:rsidRDefault="00B950FB" w:rsidP="00B950FB">
      <w:pPr>
        <w:pStyle w:val="a7"/>
        <w:numPr>
          <w:ilvl w:val="0"/>
          <w:numId w:val="5"/>
        </w:numPr>
        <w:ind w:firstLineChars="0"/>
        <w:rPr>
          <w:b/>
          <w:u w:val="single"/>
        </w:rPr>
      </w:pPr>
      <w:r w:rsidRPr="00697DE3">
        <w:rPr>
          <w:rFonts w:hint="eastAsia"/>
          <w:b/>
        </w:rPr>
        <w:t>判断模型是否成立：</w:t>
      </w:r>
      <w:r w:rsidRPr="00FC56B5">
        <w:rPr>
          <w:rFonts w:hint="eastAsia"/>
        </w:rPr>
        <w:t>四个判断指标：</w:t>
      </w:r>
    </w:p>
    <w:p w14:paraId="7D9AAEDC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E04629">
        <w:rPr>
          <w:rFonts w:hint="eastAsia"/>
          <w:u w:val="single"/>
        </w:rPr>
        <w:t>最大似然估计</w:t>
      </w:r>
      <w:r w:rsidRPr="009F1C62">
        <w:rPr>
          <w:rFonts w:hint="eastAsia"/>
        </w:rPr>
        <w:t>:</w:t>
      </w:r>
      <w:r w:rsidRPr="009F1C62">
        <w:t xml:space="preserve"> </w:t>
      </w:r>
      <w:r>
        <w:rPr>
          <w:rFonts w:hint="eastAsia"/>
        </w:rPr>
        <w:t xml:space="preserve">单个变量的标准误越小越好，说明单个参数的估计置信区间不至于过大，是可靠可用的。判断标准是 </w:t>
      </w:r>
      <w:r>
        <w:t>Wald Chisqr P Value &lt; 0.05</w:t>
      </w:r>
    </w:p>
    <w:p w14:paraId="5DAF5667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拟合度检验</w:t>
      </w:r>
      <w:r w:rsidRPr="009F1C62">
        <w:rPr>
          <w:rFonts w:hint="eastAsia"/>
        </w:rPr>
        <w:t>：</w:t>
      </w:r>
      <w:r>
        <w:t>AIC SC</w:t>
      </w:r>
      <w:r>
        <w:rPr>
          <w:rFonts w:hint="eastAsia"/>
        </w:rPr>
        <w:t xml:space="preserve"> 越小越好。本模型</w:t>
      </w:r>
      <w:r>
        <w:t>AIC</w:t>
      </w:r>
      <w:r>
        <w:rPr>
          <w:rFonts w:hint="eastAsia"/>
        </w:rPr>
        <w:t>为2700；两个模型应该选</w:t>
      </w:r>
      <w:r>
        <w:t>AIC</w:t>
      </w:r>
      <w:r>
        <w:rPr>
          <w:rFonts w:hint="eastAsia"/>
        </w:rPr>
        <w:t>小的那个；A</w:t>
      </w:r>
      <w:r>
        <w:t>IC</w:t>
      </w:r>
      <w:r>
        <w:rPr>
          <w:rFonts w:hint="eastAsia"/>
        </w:rPr>
        <w:t>大则有过拟合可能(变量太多)；</w:t>
      </w:r>
    </w:p>
    <w:p w14:paraId="39EFE9DA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拟合不足检验</w:t>
      </w:r>
      <w:r w:rsidRPr="00051E40">
        <w:rPr>
          <w:rFonts w:hint="eastAsia"/>
        </w:rPr>
        <w:t>：</w:t>
      </w:r>
      <w:r w:rsidRPr="00051E40">
        <w:t xml:space="preserve">Hosmer Lemeshow Test; Chi P Value &lt; 0.05, </w:t>
      </w:r>
      <w:r w:rsidRPr="00051E40">
        <w:rPr>
          <w:rFonts w:hint="eastAsia"/>
        </w:rPr>
        <w:t>否则说明欠拟合</w:t>
      </w:r>
    </w:p>
    <w:p w14:paraId="47863074" w14:textId="662F26C9" w:rsidR="00B950FB" w:rsidRPr="00051E40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模型显著性检验</w:t>
      </w:r>
      <w:r w:rsidRPr="009F1C62">
        <w:rPr>
          <w:rFonts w:hint="eastAsia"/>
        </w:rPr>
        <w:t>：</w:t>
      </w:r>
      <w:r w:rsidRPr="00FC56B5">
        <w:rPr>
          <w:rFonts w:hint="eastAsia"/>
        </w:rPr>
        <w:t>全局零假设检验，假设所有参数都是0，相关关系是否为抽样误差偶然得到</w:t>
      </w:r>
      <w:r>
        <w:rPr>
          <w:rFonts w:hint="eastAsia"/>
        </w:rPr>
        <w:t>，标准为</w:t>
      </w:r>
      <w:r>
        <w:t xml:space="preserve"> </w:t>
      </w:r>
      <w:r w:rsidRPr="00FC56B5">
        <w:t>Likelihood Ratio, Score, Wald</w:t>
      </w:r>
      <w:r w:rsidRPr="00FC56B5">
        <w:rPr>
          <w:rFonts w:hint="eastAsia"/>
        </w:rPr>
        <w:t>的</w:t>
      </w:r>
      <w:r w:rsidRPr="00FC56B5">
        <w:t>P Value</w:t>
      </w:r>
      <w:r>
        <w:t xml:space="preserve"> </w:t>
      </w:r>
      <w:r w:rsidRPr="00FC56B5">
        <w:t>&lt; 0.05</w:t>
      </w:r>
    </w:p>
    <w:p w14:paraId="01FDBAAB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rFonts w:hint="eastAsia"/>
          <w:b/>
        </w:rPr>
        <w:lastRenderedPageBreak/>
        <w:t xml:space="preserve">模型验证 </w:t>
      </w:r>
      <w:r w:rsidRPr="00697DE3">
        <w:rPr>
          <w:b/>
        </w:rPr>
        <w:t>Validation:</w:t>
      </w:r>
      <w:r>
        <w:t xml:space="preserve"> </w:t>
      </w:r>
      <w:r>
        <w:rPr>
          <w:rFonts w:hint="eastAsia"/>
        </w:rPr>
        <w:t>检查模型的精确性和稳健性；</w:t>
      </w:r>
    </w:p>
    <w:p w14:paraId="7DEEF481" w14:textId="77777777" w:rsidR="00B950FB" w:rsidRDefault="00B950FB" w:rsidP="00B950FB">
      <w:pPr>
        <w:pStyle w:val="a7"/>
        <w:numPr>
          <w:ilvl w:val="0"/>
          <w:numId w:val="13"/>
        </w:numPr>
        <w:ind w:firstLineChars="0"/>
      </w:pPr>
      <w:r w:rsidRPr="00C16E02">
        <w:rPr>
          <w:rFonts w:hint="eastAsia"/>
          <w:b/>
          <w:u w:val="single"/>
        </w:rPr>
        <w:t xml:space="preserve">精确性 </w:t>
      </w:r>
      <w:r w:rsidRPr="00C16E02">
        <w:rPr>
          <w:b/>
          <w:u w:val="single"/>
        </w:rPr>
        <w:t>Accuracy:</w:t>
      </w:r>
      <w:r w:rsidRPr="00C16E02">
        <w:rPr>
          <w:u w:val="single"/>
        </w:rPr>
        <w:t xml:space="preserve"> </w:t>
      </w:r>
      <w:r w:rsidRPr="00312FB6">
        <w:rPr>
          <w:rFonts w:hint="eastAsia"/>
        </w:rPr>
        <w:t>模型对目标变量的预测是准确的，能够有力区分</w:t>
      </w:r>
      <w:r w:rsidRPr="00312FB6">
        <w:t xml:space="preserve"> Good &amp; Bad</w:t>
      </w:r>
      <w:r w:rsidRPr="00312FB6">
        <w:rPr>
          <w:rFonts w:hint="eastAsia"/>
        </w:rPr>
        <w:t>客户</w:t>
      </w:r>
      <w:r>
        <w:rPr>
          <w:rFonts w:hint="eastAsia"/>
        </w:rPr>
        <w:t>。</w:t>
      </w:r>
    </w:p>
    <w:p w14:paraId="5326F685" w14:textId="77777777" w:rsidR="00B950FB" w:rsidRPr="00312FB6" w:rsidRDefault="00B950FB" w:rsidP="00B950F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混淆矩阵</w:t>
      </w:r>
      <w:r>
        <w:rPr>
          <w:b/>
        </w:rPr>
        <w:t xml:space="preserve"> Confusion Matrix:</w:t>
      </w:r>
      <w:r w:rsidRPr="00312FB6">
        <w:t xml:space="preserve"> </w:t>
      </w:r>
      <w:r w:rsidRPr="00312FB6">
        <w:rPr>
          <w:rFonts w:hint="eastAsia"/>
        </w:rPr>
        <w:t>通过实际结果</w:t>
      </w:r>
      <w:r w:rsidRPr="00312FB6">
        <w:t xml:space="preserve"> * </w:t>
      </w:r>
      <w:r w:rsidRPr="00312FB6">
        <w:rPr>
          <w:rFonts w:hint="eastAsia"/>
        </w:rPr>
        <w:t>预测结果的矩阵，得到</w:t>
      </w:r>
      <w:r w:rsidRPr="00312FB6">
        <w:t>True Positive, False Positive, True Negative, False Negative</w:t>
      </w:r>
      <w:r w:rsidRPr="00312FB6">
        <w:rPr>
          <w:rFonts w:hint="eastAsia"/>
        </w:rPr>
        <w:t xml:space="preserve"> 四组基本测试</w:t>
      </w:r>
      <w:r>
        <w:rPr>
          <w:rFonts w:hint="eastAsia"/>
        </w:rPr>
        <w:t>数据(何为预测</w:t>
      </w:r>
      <w:r>
        <w:t>positive</w:t>
      </w:r>
      <w:r>
        <w:rPr>
          <w:rFonts w:hint="eastAsia"/>
        </w:rPr>
        <w:t>取决于对预测概率的</w:t>
      </w:r>
      <w:r>
        <w:t>cutoff point</w:t>
      </w:r>
      <w:r>
        <w:rPr>
          <w:rFonts w:hint="eastAsia"/>
        </w:rPr>
        <w:t>选择)</w:t>
      </w:r>
      <w:r w:rsidRPr="00312FB6">
        <w:rPr>
          <w:rFonts w:hint="eastAsia"/>
        </w:rPr>
        <w:t>，并衍生出一</w:t>
      </w:r>
      <w:r>
        <w:rPr>
          <w:rFonts w:hint="eastAsia"/>
        </w:rPr>
        <w:t>系列</w:t>
      </w:r>
      <w:r w:rsidRPr="00312FB6">
        <w:rPr>
          <w:rFonts w:hint="eastAsia"/>
        </w:rPr>
        <w:t>衡量模型准确性的指标，其中最重要的3个指标：</w:t>
      </w:r>
    </w:p>
    <w:p w14:paraId="18CC2E40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测准率</w:t>
      </w:r>
      <w:r w:rsidRPr="00312FB6">
        <w:t xml:space="preserve"> Accuracy:</w:t>
      </w:r>
      <w:r>
        <w:t xml:space="preserve">  (TP+TN)/Total;</w:t>
      </w:r>
    </w:p>
    <w:p w14:paraId="6C17103C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命中率</w:t>
      </w:r>
      <w:r w:rsidRPr="00312FB6">
        <w:t xml:space="preserve"> Hit Rate:</w:t>
      </w:r>
      <w:r w:rsidRPr="00124683">
        <w:t xml:space="preserve"> </w:t>
      </w:r>
      <w:r>
        <w:t xml:space="preserve"> TP/(TP+FN); </w:t>
      </w:r>
      <w:r>
        <w:rPr>
          <w:rFonts w:hint="eastAsia"/>
        </w:rPr>
        <w:t>也叫</w:t>
      </w:r>
      <w:r>
        <w:t>TPR,</w:t>
      </w:r>
      <w:r w:rsidRPr="00FE1A6E">
        <w:t xml:space="preserve"> </w:t>
      </w:r>
      <w:r>
        <w:t>Sensitivity;</w:t>
      </w:r>
    </w:p>
    <w:p w14:paraId="4BD6B679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 xml:space="preserve">误报率 </w:t>
      </w:r>
      <w:r w:rsidRPr="00312FB6">
        <w:t>False Alarm</w:t>
      </w:r>
      <w:r w:rsidRPr="00312FB6">
        <w:rPr>
          <w:rFonts w:hint="eastAsia"/>
        </w:rPr>
        <w:t>：</w:t>
      </w:r>
      <w:r>
        <w:rPr>
          <w:rFonts w:hint="eastAsia"/>
        </w:rPr>
        <w:t xml:space="preserve"> F</w:t>
      </w:r>
      <w:r>
        <w:t xml:space="preserve">P/(FP+TN); </w:t>
      </w:r>
      <w:r>
        <w:rPr>
          <w:rFonts w:hint="eastAsia"/>
        </w:rPr>
        <w:t>也叫</w:t>
      </w:r>
      <w:r>
        <w:t>FPR;</w:t>
      </w:r>
    </w:p>
    <w:p w14:paraId="0723105C" w14:textId="5A883DFA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8517EB">
        <w:rPr>
          <w:rFonts w:hint="eastAsia"/>
          <w:b/>
        </w:rPr>
        <w:t>R</w:t>
      </w:r>
      <w:r w:rsidRPr="008517EB">
        <w:rPr>
          <w:b/>
        </w:rPr>
        <w:t>OC Curve:</w:t>
      </w:r>
      <w:r>
        <w:t xml:space="preserve"> </w:t>
      </w:r>
      <w:r>
        <w:rPr>
          <w:rFonts w:hint="eastAsia"/>
        </w:rPr>
        <w:t>基于混淆矩阵,</w:t>
      </w:r>
      <w:r>
        <w:t xml:space="preserve"> y</w:t>
      </w:r>
      <w:r>
        <w:rPr>
          <w:rFonts w:hint="eastAsia"/>
        </w:rPr>
        <w:t>轴为</w:t>
      </w:r>
      <w:r>
        <w:t xml:space="preserve">Sensitivity (hit rate), </w:t>
      </w:r>
      <w:r>
        <w:rPr>
          <w:rFonts w:hint="eastAsia"/>
        </w:rPr>
        <w:t>x轴为</w:t>
      </w:r>
      <w:r>
        <w:t xml:space="preserve">false alarm (1-specificity), </w:t>
      </w:r>
      <w:r>
        <w:rPr>
          <w:rFonts w:hint="eastAsia"/>
        </w:rPr>
        <w:t>检查随着</w:t>
      </w:r>
      <w:r>
        <w:t>cutoff point</w:t>
      </w:r>
      <w:r>
        <w:rPr>
          <w:rFonts w:hint="eastAsia"/>
        </w:rPr>
        <w:t>的移动，两个准确率指标的增加变化。在任何</w:t>
      </w:r>
      <w:r>
        <w:t>cutoff point</w:t>
      </w:r>
      <w:r>
        <w:rPr>
          <w:rFonts w:hint="eastAsia"/>
        </w:rPr>
        <w:t>下，命中率比误报率越高越好。</w:t>
      </w:r>
      <w:ins w:id="4" w:author="Yu Qin" w:date="2019-08-27T23:14:00Z">
        <w:r w:rsidR="004D5C6A">
          <w:rPr>
            <w:rFonts w:hint="eastAsia"/>
          </w:rPr>
          <w:t>A</w:t>
        </w:r>
        <w:r w:rsidR="004D5C6A">
          <w:t>UC/C</w:t>
        </w:r>
        <w:r w:rsidR="004D5C6A">
          <w:rPr>
            <w:rFonts w:hint="eastAsia"/>
          </w:rPr>
          <w:t>值为</w:t>
        </w:r>
        <w:r w:rsidR="004D5C6A">
          <w:t>ROC</w:t>
        </w:r>
        <w:r w:rsidR="004D5C6A">
          <w:rPr>
            <w:rFonts w:hint="eastAsia"/>
          </w:rPr>
          <w:t>曲线下得面积，越大越好。</w:t>
        </w:r>
      </w:ins>
      <w:bookmarkStart w:id="5" w:name="_GoBack"/>
      <w:bookmarkEnd w:id="5"/>
    </w:p>
    <w:p w14:paraId="67374913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6F0ED5">
        <w:rPr>
          <w:rFonts w:hint="eastAsia"/>
          <w:b/>
        </w:rPr>
        <w:t>K</w:t>
      </w:r>
      <w:r w:rsidRPr="006F0ED5">
        <w:rPr>
          <w:b/>
        </w:rPr>
        <w:t>S Curve:</w:t>
      </w:r>
      <w:r w:rsidRPr="006F0ED5">
        <w:rPr>
          <w:rFonts w:hint="eastAsia"/>
          <w:b/>
        </w:rPr>
        <w:t xml:space="preserve"> </w:t>
      </w:r>
      <w:r>
        <w:rPr>
          <w:rFonts w:hint="eastAsia"/>
        </w:rPr>
        <w:t>衡量分离度，是最重要的验证指标；</w:t>
      </w:r>
      <w:r>
        <w:t>X</w:t>
      </w:r>
      <w:r>
        <w:rPr>
          <w:rFonts w:hint="eastAsia"/>
        </w:rPr>
        <w:t>轴为</w:t>
      </w:r>
      <w:r>
        <w:t>total population cumulative %, Y</w:t>
      </w:r>
      <w:r>
        <w:rPr>
          <w:rFonts w:hint="eastAsia"/>
        </w:rPr>
        <w:t>轴为</w:t>
      </w:r>
      <w:r>
        <w:t xml:space="preserve">good cumulative % </w:t>
      </w:r>
      <w:r>
        <w:rPr>
          <w:rFonts w:hint="eastAsia"/>
        </w:rPr>
        <w:t>和</w:t>
      </w:r>
      <w:r>
        <w:t xml:space="preserve"> bad cumulative %</w:t>
      </w:r>
      <w:r>
        <w:rPr>
          <w:rFonts w:hint="eastAsia"/>
        </w:rPr>
        <w:t>两条曲线；两条曲线差异越大越好。</w:t>
      </w:r>
      <w:r>
        <w:t>Benchmark</w:t>
      </w:r>
      <w:r>
        <w:rPr>
          <w:rFonts w:hint="eastAsia"/>
        </w:rPr>
        <w:t>为30%。</w:t>
      </w:r>
    </w:p>
    <w:p w14:paraId="4EFB4BD2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E42E6A">
        <w:rPr>
          <w:rFonts w:hint="eastAsia"/>
          <w:b/>
        </w:rPr>
        <w:t>L</w:t>
      </w:r>
      <w:r w:rsidRPr="00E42E6A">
        <w:rPr>
          <w:b/>
        </w:rPr>
        <w:t>orenze Curve &amp; Gini Coefficient:</w:t>
      </w:r>
      <w:r>
        <w:t xml:space="preserve"> </w:t>
      </w:r>
      <w:r>
        <w:rPr>
          <w:rFonts w:hint="eastAsia"/>
        </w:rPr>
        <w:t>衡量数据纯度（分布均匀程度），x轴为</w:t>
      </w:r>
      <w:r>
        <w:t>total population cumulative %, Y</w:t>
      </w:r>
      <w:r>
        <w:rPr>
          <w:rFonts w:hint="eastAsia"/>
        </w:rPr>
        <w:t>轴为</w:t>
      </w:r>
      <w:r>
        <w:t>good cumulative %</w:t>
      </w:r>
      <w:r>
        <w:rPr>
          <w:rFonts w:hint="eastAsia"/>
        </w:rPr>
        <w:t>。两条曲线：1.均匀分布；2.实际分布；</w:t>
      </w:r>
      <w:r>
        <w:t>Gini</w:t>
      </w:r>
      <w:r>
        <w:rPr>
          <w:rFonts w:hint="eastAsia"/>
        </w:rPr>
        <w:t>为两条曲线下面积比</w:t>
      </w:r>
      <w:r>
        <w:t>A/(A+B),</w:t>
      </w:r>
      <w:r>
        <w:rPr>
          <w:rFonts w:hint="eastAsia"/>
        </w:rPr>
        <w:t xml:space="preserve"> 当分布绝对不均匀时</w:t>
      </w:r>
      <w:r>
        <w:t>, Gini=1;</w:t>
      </w:r>
    </w:p>
    <w:p w14:paraId="1998A30A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BD07EF">
        <w:rPr>
          <w:rFonts w:hint="eastAsia"/>
          <w:b/>
        </w:rPr>
        <w:t>L</w:t>
      </w:r>
      <w:r w:rsidRPr="00BD07EF">
        <w:rPr>
          <w:b/>
        </w:rPr>
        <w:t xml:space="preserve">ift Chart: </w:t>
      </w:r>
      <w:r>
        <w:rPr>
          <w:rFonts w:hint="eastAsia"/>
        </w:rPr>
        <w:t>检查</w:t>
      </w:r>
      <w:r>
        <w:t>responder rate</w:t>
      </w:r>
      <w:r>
        <w:rPr>
          <w:rFonts w:hint="eastAsia"/>
        </w:rPr>
        <w:t>提升倍数；</w:t>
      </w:r>
      <w:r>
        <w:t>Model selection VS random selection;</w:t>
      </w:r>
      <w:r>
        <w:rPr>
          <w:rFonts w:hint="eastAsia"/>
        </w:rPr>
        <w:t xml:space="preserve"> </w:t>
      </w:r>
    </w:p>
    <w:p w14:paraId="0FB371C1" w14:textId="77777777" w:rsidR="00B950FB" w:rsidRPr="00940628" w:rsidRDefault="00B950FB" w:rsidP="00B950FB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b/>
        </w:rPr>
        <w:t>稳健性</w:t>
      </w:r>
      <w:r>
        <w:rPr>
          <w:b/>
        </w:rPr>
        <w:t xml:space="preserve"> Stability: </w:t>
      </w:r>
      <w:r w:rsidRPr="00023C8A">
        <w:rPr>
          <w:rFonts w:hint="eastAsia"/>
        </w:rPr>
        <w:t>确保模型在其他样本也适用，排除过拟合风险。</w:t>
      </w:r>
    </w:p>
    <w:p w14:paraId="721FB8A6" w14:textId="77777777" w:rsidR="00B950FB" w:rsidRDefault="00B950FB" w:rsidP="00007E14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 xml:space="preserve">交叉验证 </w:t>
      </w:r>
      <w:r w:rsidRPr="00966EC8">
        <w:rPr>
          <w:b/>
        </w:rPr>
        <w:t>Hold-out Validation</w:t>
      </w:r>
      <w:r w:rsidRPr="00966EC8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</w:rPr>
        <w:t>训练数据集和验证数据集交叉检验</w:t>
      </w:r>
      <w:r>
        <w:t>KS</w:t>
      </w:r>
      <w:r>
        <w:rPr>
          <w:rFonts w:hint="eastAsia"/>
        </w:rPr>
        <w:t>值</w:t>
      </w:r>
      <w:r>
        <w:t>, Gini</w:t>
      </w:r>
      <w:r>
        <w:rPr>
          <w:rFonts w:hint="eastAsia"/>
        </w:rPr>
        <w:t>系数。</w:t>
      </w:r>
    </w:p>
    <w:p w14:paraId="45FBB9B5" w14:textId="77777777" w:rsidR="00B950FB" w:rsidRDefault="00B950FB" w:rsidP="00007E14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>超时验证</w:t>
      </w:r>
      <w:r>
        <w:rPr>
          <w:b/>
        </w:rPr>
        <w:t xml:space="preserve"> </w:t>
      </w:r>
      <w:r w:rsidRPr="00966EC8">
        <w:rPr>
          <w:rFonts w:hint="eastAsia"/>
          <w:b/>
        </w:rPr>
        <w:t>O</w:t>
      </w:r>
      <w:r w:rsidRPr="00966EC8">
        <w:rPr>
          <w:b/>
        </w:rPr>
        <w:t>ut-of-time Validation</w:t>
      </w:r>
      <w:r w:rsidRPr="00966EC8">
        <w:rPr>
          <w:rFonts w:hint="eastAsia"/>
          <w:b/>
        </w:rPr>
        <w:t>：</w:t>
      </w:r>
      <w:r>
        <w:rPr>
          <w:rFonts w:hint="eastAsia"/>
        </w:rPr>
        <w:t>在建模窗口过去后，检查每个月的</w:t>
      </w:r>
      <w:r>
        <w:t>KS</w:t>
      </w:r>
      <w:r>
        <w:rPr>
          <w:rFonts w:hint="eastAsia"/>
        </w:rPr>
        <w:t>值</w:t>
      </w:r>
      <w:r>
        <w:t>,Gini</w:t>
      </w:r>
      <w:r>
        <w:rPr>
          <w:rFonts w:hint="eastAsia"/>
        </w:rPr>
        <w:t>系数。在超过2个月后，使用</w:t>
      </w:r>
      <w:r>
        <w:t>PSI</w:t>
      </w:r>
      <w:r>
        <w:rPr>
          <w:rFonts w:hint="eastAsia"/>
        </w:rPr>
        <w:t>检验模型是否随着时间发展有了重大变化。</w:t>
      </w:r>
    </w:p>
    <w:p w14:paraId="651022E7" w14:textId="77777777" w:rsidR="00B950FB" w:rsidRPr="007369CF" w:rsidRDefault="00B950FB" w:rsidP="00B950FB">
      <w:pPr>
        <w:pStyle w:val="a7"/>
        <w:numPr>
          <w:ilvl w:val="0"/>
          <w:numId w:val="5"/>
        </w:numPr>
        <w:ind w:firstLineChars="0"/>
        <w:rPr>
          <w:b/>
        </w:rPr>
      </w:pPr>
      <w:r w:rsidRPr="007369CF">
        <w:rPr>
          <w:rFonts w:hint="eastAsia"/>
          <w:b/>
        </w:rPr>
        <w:t>评分卡刻度:</w:t>
      </w:r>
    </w:p>
    <w:p w14:paraId="3717E311" w14:textId="77777777" w:rsidR="00B950FB" w:rsidRDefault="00B950FB" w:rsidP="00B950F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场景1</w:t>
      </w:r>
      <w:r>
        <w:t>.</w:t>
      </w:r>
      <w:r>
        <w:rPr>
          <w:rFonts w:hint="eastAsia"/>
        </w:rPr>
        <w:t>预测概率与</w:t>
      </w:r>
      <w:r>
        <w:t>Score</w:t>
      </w:r>
      <w:r>
        <w:rPr>
          <w:rFonts w:hint="eastAsia"/>
        </w:rPr>
        <w:t>反相关，如</w:t>
      </w:r>
      <w:r>
        <w:t xml:space="preserve">M2+%, </w:t>
      </w:r>
      <w:r>
        <w:rPr>
          <w:rFonts w:hint="eastAsia"/>
        </w:rPr>
        <w:t>分数越高违约概率越低</w:t>
      </w:r>
      <w:r>
        <w:t>;</w:t>
      </w:r>
    </w:p>
    <w:p w14:paraId="2A6ED347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基本公式： </w:t>
      </w:r>
      <w:r>
        <w:t>Score = A – B * Ln(Odds)</w:t>
      </w:r>
    </w:p>
    <w:p w14:paraId="78AC04EF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基本假设：</w:t>
      </w:r>
    </w:p>
    <w:p w14:paraId="7A46433A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 xml:space="preserve">刻度 </w:t>
      </w:r>
      <w:r>
        <w:t>ScoreStep = 20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每20分</w:t>
      </w:r>
      <w:r>
        <w:t>odds</w:t>
      </w:r>
      <w:r>
        <w:rPr>
          <w:rFonts w:hint="eastAsia"/>
        </w:rPr>
        <w:t>翻倍</w:t>
      </w:r>
      <w:r>
        <w:t>;</w:t>
      </w:r>
    </w:p>
    <w:p w14:paraId="748DF264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基点比率</w:t>
      </w:r>
      <w:r>
        <w:t xml:space="preserve"> Odds_0 = 1/60;</w:t>
      </w:r>
    </w:p>
    <w:p w14:paraId="0498DCF2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基点得分</w:t>
      </w:r>
      <w:r>
        <w:t xml:space="preserve"> Score_0 = 600</w:t>
      </w:r>
      <w:r>
        <w:rPr>
          <w:rFonts w:hint="eastAsia"/>
        </w:rPr>
        <w:t>；当</w:t>
      </w:r>
      <w:r>
        <w:t>Odds_0</w:t>
      </w:r>
      <w:r>
        <w:rPr>
          <w:rFonts w:hint="eastAsia"/>
        </w:rPr>
        <w:t>时的</w:t>
      </w:r>
      <w:r>
        <w:t>Score;</w:t>
      </w:r>
    </w:p>
    <w:p w14:paraId="7760D1B4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参数计算</w:t>
      </w:r>
      <w:r>
        <w:t>:</w:t>
      </w:r>
    </w:p>
    <w:p w14:paraId="5859E385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core_0 = A – B * Ln(Odds_0)</w:t>
      </w:r>
    </w:p>
    <w:p w14:paraId="0B7A4C59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core_0 + ScoreStep = A + B * Ln(2Odds_0)</w:t>
      </w:r>
    </w:p>
    <w:p w14:paraId="6DCF9C70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B</w:t>
      </w:r>
      <w:r>
        <w:t xml:space="preserve"> = ScoreStep/Ln(2)</w:t>
      </w:r>
    </w:p>
    <w:p w14:paraId="50B17809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A</w:t>
      </w:r>
      <w:r>
        <w:t xml:space="preserve"> = Score0 + B * Ln(Odds_0)</w:t>
      </w:r>
    </w:p>
    <w:p w14:paraId="4356DB25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分值分配：</w:t>
      </w:r>
    </w:p>
    <w:p w14:paraId="7621E72A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Score = A - B * Ln(Odds)</w:t>
      </w:r>
    </w:p>
    <w:p w14:paraId="0DAE3677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A - B * (b0 + b1 * WOE1 + b2 * WOE2…)</w:t>
      </w:r>
    </w:p>
    <w:p w14:paraId="6F6C1E9D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lastRenderedPageBreak/>
        <w:t>=</w:t>
      </w:r>
      <w:r>
        <w:t xml:space="preserve"> (A - B*b0) - B * b1 * WOE1 - B * b2 * WOE2…</w:t>
      </w:r>
    </w:p>
    <w:p w14:paraId="21DF4D65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Base Score = A - B * b0</w:t>
      </w:r>
    </w:p>
    <w:p w14:paraId="0EA8E5F3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 of variable xn: -(B * bn * WOEn)</w:t>
      </w:r>
    </w:p>
    <w:p w14:paraId="008A4EFB" w14:textId="77777777" w:rsidR="00B950FB" w:rsidRDefault="00B950FB" w:rsidP="00B950F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场景2</w:t>
      </w:r>
      <w:r>
        <w:t>.</w:t>
      </w:r>
      <w:r>
        <w:rPr>
          <w:rFonts w:hint="eastAsia"/>
        </w:rPr>
        <w:t>预测概率与S</w:t>
      </w:r>
      <w:r>
        <w:t>core</w:t>
      </w:r>
      <w:r>
        <w:rPr>
          <w:rFonts w:hint="eastAsia"/>
        </w:rPr>
        <w:t>正相关</w:t>
      </w:r>
      <w:r>
        <w:t>,</w:t>
      </w:r>
      <w:r>
        <w:rPr>
          <w:rFonts w:hint="eastAsia"/>
        </w:rPr>
        <w:t xml:space="preserve"> 如r</w:t>
      </w:r>
      <w:r>
        <w:t>epay%,</w:t>
      </w:r>
      <w:r>
        <w:rPr>
          <w:rFonts w:hint="eastAsia"/>
        </w:rPr>
        <w:t xml:space="preserve"> 分数越高越有可能还款;</w:t>
      </w:r>
    </w:p>
    <w:p w14:paraId="5504B36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基本公式：</w:t>
      </w:r>
      <w:r>
        <w:t>Score = A + B * Ln(Odds)</w:t>
      </w:r>
    </w:p>
    <w:p w14:paraId="30631D1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基本假设（同上）</w:t>
      </w:r>
    </w:p>
    <w:p w14:paraId="655F8971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得分计算（推导过程同上）</w:t>
      </w:r>
    </w:p>
    <w:p w14:paraId="1D289396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B</w:t>
      </w:r>
      <w:r>
        <w:t xml:space="preserve"> = ScoreStep/Ln(2)</w:t>
      </w:r>
    </w:p>
    <w:p w14:paraId="38B2ABAC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A</w:t>
      </w:r>
      <w:r>
        <w:t xml:space="preserve"> = Score_0 – B * Ln(Odds_0)</w:t>
      </w:r>
    </w:p>
    <w:p w14:paraId="3970B89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参数分配</w:t>
      </w:r>
    </w:p>
    <w:p w14:paraId="3465F077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Score = A + B * Ln(Odds)</w:t>
      </w:r>
    </w:p>
    <w:p w14:paraId="45C6D1E2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A + B * (b0 + b1 * WOE1 + b2 * WOE2…)</w:t>
      </w:r>
    </w:p>
    <w:p w14:paraId="776E9DF8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(A + B*b0) + B * b1 * WOE1 + B * b2 * WOE2…</w:t>
      </w:r>
    </w:p>
    <w:p w14:paraId="69AF2F3F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Base Score = A + B * b0</w:t>
      </w:r>
    </w:p>
    <w:p w14:paraId="05F1BFF6" w14:textId="056B6186" w:rsidR="00217A21" w:rsidRDefault="00B950FB" w:rsidP="007235F7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 of variable xn: B * bn * WOE</w:t>
      </w:r>
    </w:p>
    <w:p w14:paraId="0388F4AD" w14:textId="77777777" w:rsidR="005E5079" w:rsidRPr="00B950FB" w:rsidRDefault="005E5079" w:rsidP="005E5079"/>
    <w:p w14:paraId="764BC155" w14:textId="07F610DE" w:rsidR="007603AF" w:rsidRDefault="007603AF" w:rsidP="007235F7">
      <w:pPr>
        <w:pStyle w:val="2"/>
      </w:pPr>
      <w:r>
        <w:rPr>
          <w:rFonts w:hint="eastAsia"/>
        </w:rPr>
        <w:t>花旗银行大额存单目标客户定位模型（决策树）</w:t>
      </w:r>
    </w:p>
    <w:p w14:paraId="1D7EDFAD" w14:textId="2A565FA8" w:rsidR="00571936" w:rsidRDefault="00571936" w:rsidP="00571936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项目背景：</w:t>
      </w:r>
      <w:r w:rsidR="009F197B">
        <w:rPr>
          <w:rFonts w:hint="eastAsia"/>
        </w:rPr>
        <w:t>花旗银行在2017年9月获得大额存单发行销售资格</w:t>
      </w:r>
      <w:r w:rsidR="00965BE6">
        <w:rPr>
          <w:rFonts w:hint="eastAsia"/>
        </w:rPr>
        <w:t>。</w:t>
      </w:r>
      <w:r w:rsidR="00D4432C">
        <w:rPr>
          <w:rFonts w:hint="eastAsia"/>
        </w:rPr>
        <w:t>为</w:t>
      </w:r>
      <w:r w:rsidR="00B418E2">
        <w:rPr>
          <w:rFonts w:hint="eastAsia"/>
        </w:rPr>
        <w:t>了</w:t>
      </w:r>
      <w:r w:rsidR="00D4432C">
        <w:rPr>
          <w:rFonts w:hint="eastAsia"/>
        </w:rPr>
        <w:t>扩大存款规模，</w:t>
      </w:r>
      <w:r w:rsidR="008F48B6">
        <w:rPr>
          <w:rFonts w:hint="eastAsia"/>
        </w:rPr>
        <w:t>多元化</w:t>
      </w:r>
      <w:r w:rsidR="00B418E2">
        <w:rPr>
          <w:rFonts w:hint="eastAsia"/>
        </w:rPr>
        <w:t>客户资产配置</w:t>
      </w:r>
      <w:r w:rsidR="00D4432C">
        <w:rPr>
          <w:rFonts w:hint="eastAsia"/>
        </w:rPr>
        <w:t>，建立</w:t>
      </w:r>
      <w:r w:rsidR="004373B1">
        <w:rPr>
          <w:rFonts w:hint="eastAsia"/>
        </w:rPr>
        <w:t>决策树模型，</w:t>
      </w:r>
      <w:r w:rsidR="00B418E2">
        <w:rPr>
          <w:rFonts w:hint="eastAsia"/>
        </w:rPr>
        <w:t>对</w:t>
      </w:r>
      <w:r w:rsidR="00D4432C">
        <w:rPr>
          <w:rFonts w:hint="eastAsia"/>
        </w:rPr>
        <w:t>大额存单目标客户进行精准定位</w:t>
      </w:r>
      <w:r w:rsidR="003755F7">
        <w:rPr>
          <w:rFonts w:hint="eastAsia"/>
        </w:rPr>
        <w:t>识别，提高产品推介成功率。</w:t>
      </w:r>
      <w:r w:rsidR="00D4432C">
        <w:t xml:space="preserve"> </w:t>
      </w:r>
    </w:p>
    <w:p w14:paraId="70B3DDE1" w14:textId="2FF5C5C4" w:rsidR="007D1B4F" w:rsidRDefault="00F6445B" w:rsidP="007D1B4F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样本选取：</w:t>
      </w:r>
      <w:r>
        <w:rPr>
          <w:rFonts w:hint="eastAsia"/>
        </w:rPr>
        <w:t>选取全体借记卡客户作为建模样本（19万），2017年10月作为</w:t>
      </w:r>
      <w:r w:rsidR="000C31CA">
        <w:rPr>
          <w:rFonts w:hint="eastAsia"/>
        </w:rPr>
        <w:t>观察月</w:t>
      </w:r>
      <w:r w:rsidR="000C31CA">
        <w:t>observation month</w:t>
      </w:r>
      <w:r w:rsidR="003E4B17">
        <w:rPr>
          <w:rFonts w:hint="eastAsia"/>
        </w:rPr>
        <w:t>，过去的12个月作为观察窗口</w:t>
      </w:r>
      <w:r w:rsidR="008C6971">
        <w:rPr>
          <w:rFonts w:hint="eastAsia"/>
        </w:rPr>
        <w:t>o</w:t>
      </w:r>
      <w:r w:rsidR="008C6971">
        <w:t>bservation window</w:t>
      </w:r>
      <w:r w:rsidR="003E4B17">
        <w:rPr>
          <w:rFonts w:hint="eastAsia"/>
        </w:rPr>
        <w:t>，之后的3个月作为表现窗口</w:t>
      </w:r>
      <w:r w:rsidR="008C6971">
        <w:rPr>
          <w:rFonts w:hint="eastAsia"/>
        </w:rPr>
        <w:t>p</w:t>
      </w:r>
      <w:r w:rsidR="008C6971">
        <w:t>erformance window</w:t>
      </w:r>
      <w:r w:rsidR="007D1B4F">
        <w:rPr>
          <w:rFonts w:hint="eastAsia"/>
        </w:rPr>
        <w:t>，2019年1月为表现月</w:t>
      </w:r>
      <w:r w:rsidR="003E4B17">
        <w:rPr>
          <w:rFonts w:hint="eastAsia"/>
        </w:rPr>
        <w:t>。在2017年10月之后3个月内购买了</w:t>
      </w:r>
      <w:r w:rsidR="000C31CA">
        <w:rPr>
          <w:rFonts w:hint="eastAsia"/>
        </w:rPr>
        <w:t>大额存单的客户</w:t>
      </w:r>
      <w:r w:rsidR="007D1B4F">
        <w:rPr>
          <w:rFonts w:hint="eastAsia"/>
        </w:rPr>
        <w:t>+购买了20万以上一年期以上定期存款的客户作为目标变量。</w:t>
      </w:r>
    </w:p>
    <w:p w14:paraId="02B0C720" w14:textId="24E697A5" w:rsidR="007D1B4F" w:rsidRDefault="007E7916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样本</w:t>
      </w:r>
      <w:r w:rsidR="007D1B4F">
        <w:rPr>
          <w:rFonts w:hint="eastAsia"/>
        </w:rPr>
        <w:t>：全体借记卡客户（19万）</w:t>
      </w:r>
      <w:r>
        <w:rPr>
          <w:rFonts w:hint="eastAsia"/>
        </w:rPr>
        <w:t>；70</w:t>
      </w:r>
      <w:r>
        <w:t>%</w:t>
      </w:r>
      <w:r>
        <w:rPr>
          <w:rFonts w:hint="eastAsia"/>
        </w:rPr>
        <w:t>作为训练集，30%作为表现集。</w:t>
      </w:r>
    </w:p>
    <w:p w14:paraId="40DAF7F8" w14:textId="3D545D19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观察月：2017年10月</w:t>
      </w:r>
    </w:p>
    <w:p w14:paraId="4B30711C" w14:textId="742F4346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观察窗口：</w:t>
      </w:r>
      <w:r w:rsidR="007E7916">
        <w:rPr>
          <w:rFonts w:hint="eastAsia"/>
        </w:rPr>
        <w:t>1</w:t>
      </w:r>
      <w:r w:rsidR="007E7916">
        <w:t>2</w:t>
      </w:r>
      <w:r w:rsidR="007E7916">
        <w:rPr>
          <w:rFonts w:hint="eastAsia"/>
        </w:rPr>
        <w:t>个月，</w:t>
      </w:r>
      <w:r>
        <w:rPr>
          <w:rFonts w:hint="eastAsia"/>
        </w:rPr>
        <w:t>2016年11月-2017年10月</w:t>
      </w:r>
    </w:p>
    <w:p w14:paraId="5038C86A" w14:textId="2E5CE796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表现月：2018年1月</w:t>
      </w:r>
    </w:p>
    <w:p w14:paraId="3D2D3152" w14:textId="6BBC0D6D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表现窗口：</w:t>
      </w:r>
      <w:r w:rsidR="007E7916">
        <w:rPr>
          <w:rFonts w:hint="eastAsia"/>
        </w:rPr>
        <w:t>3个月，</w:t>
      </w:r>
      <w:r>
        <w:rPr>
          <w:rFonts w:hint="eastAsia"/>
        </w:rPr>
        <w:t xml:space="preserve">2017年11月 </w:t>
      </w:r>
      <w:r>
        <w:t xml:space="preserve">– </w:t>
      </w:r>
      <w:r>
        <w:rPr>
          <w:rFonts w:hint="eastAsia"/>
        </w:rPr>
        <w:t>2018年1月</w:t>
      </w:r>
    </w:p>
    <w:p w14:paraId="0D524517" w14:textId="54DB0052" w:rsidR="004111FE" w:rsidRDefault="007E7916" w:rsidP="00062292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建模过程：</w:t>
      </w:r>
      <w:r w:rsidR="00062292">
        <w:rPr>
          <w:rFonts w:hint="eastAsia"/>
        </w:rPr>
        <w:t>详见通用决策树建模流程</w:t>
      </w:r>
    </w:p>
    <w:p w14:paraId="323B7001" w14:textId="77777777" w:rsidR="005659BD" w:rsidRDefault="004111FE" w:rsidP="00571936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模型结论：</w:t>
      </w:r>
      <w:r>
        <w:rPr>
          <w:rFonts w:hint="eastAsia"/>
        </w:rPr>
        <w:t>选取决策树中r</w:t>
      </w:r>
      <w:r>
        <w:t>esponse rate</w:t>
      </w:r>
      <w:r>
        <w:rPr>
          <w:rFonts w:hint="eastAsia"/>
        </w:rPr>
        <w:t>最高的5个叶节点作为目标客户群</w:t>
      </w:r>
      <w:r w:rsidR="005659BD">
        <w:rPr>
          <w:rFonts w:hint="eastAsia"/>
        </w:rPr>
        <w:t>。</w:t>
      </w:r>
    </w:p>
    <w:p w14:paraId="45909912" w14:textId="65BFC91A" w:rsidR="00571936" w:rsidRPr="00102BB3" w:rsidRDefault="005659BD" w:rsidP="005659BD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102BB3">
        <w:rPr>
          <w:rFonts w:hint="eastAsia"/>
          <w:u w:val="single"/>
        </w:rPr>
        <w:t>预测</w:t>
      </w:r>
      <w:r w:rsidR="004111FE" w:rsidRPr="00102BB3">
        <w:rPr>
          <w:rFonts w:hint="eastAsia"/>
          <w:u w:val="single"/>
        </w:rPr>
        <w:t>变量5个：</w:t>
      </w:r>
    </w:p>
    <w:p w14:paraId="4B9221CB" w14:textId="6033AB33" w:rsidR="000E57B2" w:rsidRDefault="000E57B2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过去3个月定期存款金额</w:t>
      </w:r>
    </w:p>
    <w:p w14:paraId="393BBBDD" w14:textId="15EAE8A7" w:rsidR="008F6747" w:rsidRDefault="008F6747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未来1个月产品到期金额</w:t>
      </w:r>
    </w:p>
    <w:p w14:paraId="6FEC11A7" w14:textId="507E2CC6" w:rsidR="008F6747" w:rsidRDefault="008F6747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UM</w:t>
      </w:r>
      <w:r>
        <w:rPr>
          <w:rFonts w:hint="eastAsia"/>
        </w:rPr>
        <w:t>规模</w:t>
      </w:r>
    </w:p>
    <w:p w14:paraId="138876C2" w14:textId="6190D971" w:rsidR="000C22E1" w:rsidRDefault="000C22E1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定存、债券、储蓄类保险占A</w:t>
      </w:r>
      <w:r>
        <w:t>UM</w:t>
      </w:r>
      <w:r>
        <w:rPr>
          <w:rFonts w:hint="eastAsia"/>
        </w:rPr>
        <w:t>比例</w:t>
      </w:r>
    </w:p>
    <w:p w14:paraId="0CF2AB28" w14:textId="0992E675" w:rsidR="000C22E1" w:rsidRDefault="000C22E1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过去半年手机银行登录次数</w:t>
      </w:r>
    </w:p>
    <w:p w14:paraId="639FBB38" w14:textId="0FF08FD0" w:rsidR="005659BD" w:rsidRPr="00102BB3" w:rsidRDefault="005659BD" w:rsidP="005659BD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102BB3">
        <w:rPr>
          <w:rFonts w:hint="eastAsia"/>
          <w:u w:val="single"/>
        </w:rPr>
        <w:t>客户画像</w:t>
      </w:r>
      <w:r w:rsidR="008F3F94">
        <w:rPr>
          <w:rFonts w:hint="eastAsia"/>
          <w:u w:val="single"/>
        </w:rPr>
        <w:t>特点</w:t>
      </w:r>
      <w:r w:rsidR="00FD189F">
        <w:rPr>
          <w:rFonts w:hint="eastAsia"/>
          <w:u w:val="single"/>
        </w:rPr>
        <w:t>3个</w:t>
      </w:r>
      <w:r w:rsidRPr="00102BB3">
        <w:rPr>
          <w:rFonts w:hint="eastAsia"/>
          <w:u w:val="single"/>
        </w:rPr>
        <w:t>：</w:t>
      </w:r>
    </w:p>
    <w:p w14:paraId="0590E71E" w14:textId="078F6B81" w:rsidR="0056736A" w:rsidRDefault="0056736A" w:rsidP="0056736A">
      <w:pPr>
        <w:pStyle w:val="a7"/>
        <w:numPr>
          <w:ilvl w:val="2"/>
          <w:numId w:val="2"/>
        </w:numPr>
        <w:ind w:firstLineChars="0"/>
      </w:pPr>
      <w:r>
        <w:rPr>
          <w:u w:val="single"/>
        </w:rPr>
        <w:t>50</w:t>
      </w:r>
      <w:r>
        <w:rPr>
          <w:rFonts w:hint="eastAsia"/>
          <w:u w:val="single"/>
        </w:rPr>
        <w:t>岁以上女性。</w:t>
      </w:r>
    </w:p>
    <w:p w14:paraId="0B14E2C0" w14:textId="119C96D0" w:rsidR="005659BD" w:rsidRDefault="005659BD" w:rsidP="005659BD">
      <w:pPr>
        <w:pStyle w:val="a7"/>
        <w:numPr>
          <w:ilvl w:val="2"/>
          <w:numId w:val="2"/>
        </w:numPr>
        <w:ind w:firstLineChars="0"/>
      </w:pPr>
      <w:r w:rsidRPr="00A94F8A">
        <w:rPr>
          <w:rFonts w:hint="eastAsia"/>
          <w:u w:val="single"/>
        </w:rPr>
        <w:t>偏好保守型产品。</w:t>
      </w:r>
      <w:r w:rsidR="00102D5E">
        <w:rPr>
          <w:rFonts w:hint="eastAsia"/>
        </w:rPr>
        <w:t>定存、债券、储蓄类保险。</w:t>
      </w:r>
    </w:p>
    <w:p w14:paraId="7BA5AC54" w14:textId="2B959423" w:rsidR="005659BD" w:rsidRDefault="005659BD" w:rsidP="005659BD">
      <w:pPr>
        <w:pStyle w:val="a7"/>
        <w:numPr>
          <w:ilvl w:val="2"/>
          <w:numId w:val="2"/>
        </w:numPr>
        <w:ind w:firstLineChars="0"/>
      </w:pPr>
      <w:r w:rsidRPr="00A94F8A">
        <w:rPr>
          <w:rFonts w:hint="eastAsia"/>
          <w:u w:val="single"/>
        </w:rPr>
        <w:t>有钱，且有闲钱。</w:t>
      </w:r>
      <w:r w:rsidR="00102D5E">
        <w:rPr>
          <w:rFonts w:hint="eastAsia"/>
        </w:rPr>
        <w:t>A</w:t>
      </w:r>
      <w:r w:rsidR="00102D5E">
        <w:t>UM</w:t>
      </w:r>
      <w:r w:rsidR="00102D5E">
        <w:rPr>
          <w:rFonts w:hint="eastAsia"/>
        </w:rPr>
        <w:t>高，未来一个月有产品到期。</w:t>
      </w:r>
    </w:p>
    <w:p w14:paraId="2460BD29" w14:textId="0690D49B" w:rsidR="001227AF" w:rsidRDefault="001227AF" w:rsidP="001227AF">
      <w:pPr>
        <w:pStyle w:val="a7"/>
        <w:numPr>
          <w:ilvl w:val="0"/>
          <w:numId w:val="2"/>
        </w:numPr>
        <w:ind w:firstLineChars="0"/>
      </w:pPr>
      <w:r w:rsidRPr="001227AF">
        <w:rPr>
          <w:rFonts w:hint="eastAsia"/>
        </w:rPr>
        <w:lastRenderedPageBreak/>
        <w:t>模型表现：</w:t>
      </w:r>
    </w:p>
    <w:p w14:paraId="7D38F7ED" w14:textId="70027A9D" w:rsidR="002B2F76" w:rsidRDefault="002B2F76" w:rsidP="002B2F7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稳定性</w:t>
      </w:r>
      <w:r w:rsidR="00FD189F">
        <w:rPr>
          <w:rFonts w:hint="eastAsia"/>
        </w:rPr>
        <w:t>验证</w:t>
      </w:r>
      <w:r>
        <w:rPr>
          <w:rFonts w:hint="eastAsia"/>
        </w:rPr>
        <w:t>：</w:t>
      </w:r>
    </w:p>
    <w:p w14:paraId="3F73CD1A" w14:textId="490D7784" w:rsidR="002B2F76" w:rsidRDefault="002B2F76" w:rsidP="002B2F76">
      <w:pPr>
        <w:pStyle w:val="a7"/>
        <w:numPr>
          <w:ilvl w:val="2"/>
          <w:numId w:val="2"/>
        </w:numPr>
        <w:ind w:firstLineChars="0"/>
      </w:pPr>
      <w:r>
        <w:t xml:space="preserve">Hold-out Validation: </w:t>
      </w:r>
      <w:r>
        <w:rPr>
          <w:rFonts w:hint="eastAsia"/>
        </w:rPr>
        <w:t>训练与验证数据集K</w:t>
      </w:r>
      <w:r>
        <w:t>S</w:t>
      </w:r>
      <w:r>
        <w:rPr>
          <w:rFonts w:hint="eastAsia"/>
        </w:rPr>
        <w:t>均达到4</w:t>
      </w:r>
      <w:r w:rsidR="00F82638">
        <w:t>3</w:t>
      </w:r>
      <w:r>
        <w:rPr>
          <w:rFonts w:hint="eastAsia"/>
        </w:rPr>
        <w:t>，</w:t>
      </w:r>
      <w:r>
        <w:t>Gini</w:t>
      </w:r>
      <w:r w:rsidR="00F82638">
        <w:rPr>
          <w:rFonts w:hint="eastAsia"/>
        </w:rPr>
        <w:t>系数</w:t>
      </w:r>
      <w:r>
        <w:rPr>
          <w:rFonts w:hint="eastAsia"/>
        </w:rPr>
        <w:t>达到</w:t>
      </w:r>
      <w:r w:rsidR="00F82638">
        <w:rPr>
          <w:rFonts w:hint="eastAsia"/>
        </w:rPr>
        <w:t>8</w:t>
      </w:r>
      <w:r w:rsidR="00F82638">
        <w:t>1</w:t>
      </w:r>
      <w:r w:rsidR="00F82638">
        <w:rPr>
          <w:rFonts w:hint="eastAsia"/>
        </w:rPr>
        <w:t>。</w:t>
      </w:r>
    </w:p>
    <w:p w14:paraId="24AECC63" w14:textId="2A26D0FF" w:rsidR="00F82638" w:rsidRDefault="00F82638" w:rsidP="002B2F76">
      <w:pPr>
        <w:pStyle w:val="a7"/>
        <w:numPr>
          <w:ilvl w:val="2"/>
          <w:numId w:val="2"/>
        </w:numPr>
        <w:ind w:firstLineChars="0"/>
      </w:pPr>
      <w:r>
        <w:t>Out of Time Validation:</w:t>
      </w:r>
      <w:r w:rsidR="00342BE1">
        <w:t xml:space="preserve"> </w:t>
      </w:r>
      <w:r w:rsidR="00FD189F">
        <w:rPr>
          <w:rFonts w:hint="eastAsia"/>
        </w:rPr>
        <w:t>表现期结束后，每月监测</w:t>
      </w:r>
      <w:r w:rsidR="00FD189F">
        <w:t>KS,Gini</w:t>
      </w:r>
      <w:r w:rsidR="00FD189F">
        <w:rPr>
          <w:rFonts w:hint="eastAsia"/>
        </w:rPr>
        <w:t>趋于稳定。</w:t>
      </w:r>
    </w:p>
    <w:p w14:paraId="2E2C9922" w14:textId="57D82ECF" w:rsidR="0037190C" w:rsidRDefault="0037190C" w:rsidP="002B2F76">
      <w:pPr>
        <w:pStyle w:val="a7"/>
        <w:numPr>
          <w:ilvl w:val="2"/>
          <w:numId w:val="2"/>
        </w:numPr>
        <w:ind w:firstLineChars="0"/>
      </w:pPr>
      <w:r>
        <w:t xml:space="preserve">PSI Population Stability Index: </w:t>
      </w:r>
      <w:r w:rsidR="00A876C4">
        <w:t>PSI</w:t>
      </w:r>
      <w:r w:rsidR="00A876C4">
        <w:rPr>
          <w:rFonts w:hint="eastAsia"/>
        </w:rPr>
        <w:t>值0</w:t>
      </w:r>
      <w:r w:rsidR="00A876C4">
        <w:t>.1,</w:t>
      </w:r>
      <w:r w:rsidR="00A876C4">
        <w:rPr>
          <w:rFonts w:hint="eastAsia"/>
        </w:rPr>
        <w:t xml:space="preserve"> 模型随</w:t>
      </w:r>
      <w:r w:rsidR="00390F02">
        <w:rPr>
          <w:rFonts w:hint="eastAsia"/>
        </w:rPr>
        <w:t>时间</w:t>
      </w:r>
      <w:r w:rsidR="00A876C4">
        <w:rPr>
          <w:rFonts w:hint="eastAsia"/>
        </w:rPr>
        <w:t>变化不大</w:t>
      </w:r>
    </w:p>
    <w:p w14:paraId="1E216AEB" w14:textId="0F97B5D7" w:rsidR="00FD189F" w:rsidRDefault="000D36F8" w:rsidP="00FD189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产品转化率：</w:t>
      </w:r>
      <w:r w:rsidR="00F17C59">
        <w:rPr>
          <w:rFonts w:hint="eastAsia"/>
        </w:rPr>
        <w:t>模型于20</w:t>
      </w:r>
      <w:r w:rsidR="00E1246E">
        <w:rPr>
          <w:rFonts w:hint="eastAsia"/>
        </w:rPr>
        <w:t>18年3月投入运行，每月选取1000位客户交一线电销跟进，客户转化率在1</w:t>
      </w:r>
      <w:r w:rsidR="001D7901">
        <w:rPr>
          <w:rFonts w:hint="eastAsia"/>
        </w:rPr>
        <w:t>9</w:t>
      </w:r>
      <w:r w:rsidR="00E1246E">
        <w:t>%</w:t>
      </w:r>
      <w:r w:rsidR="00E1246E">
        <w:rPr>
          <w:rFonts w:hint="eastAsia"/>
        </w:rPr>
        <w:t>左右。</w:t>
      </w:r>
      <w:r w:rsidR="001D7901">
        <w:rPr>
          <w:rFonts w:hint="eastAsia"/>
        </w:rPr>
        <w:t>过往存款产品转化率往往</w:t>
      </w:r>
      <w:r w:rsidR="00C66E73">
        <w:rPr>
          <w:rFonts w:hint="eastAsia"/>
        </w:rPr>
        <w:t>不到</w:t>
      </w:r>
      <w:r w:rsidR="001D7901">
        <w:rPr>
          <w:rFonts w:hint="eastAsia"/>
        </w:rPr>
        <w:t>10%。</w:t>
      </w:r>
    </w:p>
    <w:p w14:paraId="25EE1025" w14:textId="7D4C60A3" w:rsidR="00700056" w:rsidRDefault="00700056" w:rsidP="00700056">
      <w:pPr>
        <w:ind w:left="420"/>
      </w:pPr>
    </w:p>
    <w:p w14:paraId="6A9269FE" w14:textId="0587A58C" w:rsidR="00700056" w:rsidRDefault="00700056" w:rsidP="00700056">
      <w:pPr>
        <w:pStyle w:val="2"/>
      </w:pPr>
      <w:r>
        <w:rPr>
          <w:rFonts w:hint="eastAsia"/>
        </w:rPr>
        <w:t>花旗银行信用卡-保险</w:t>
      </w:r>
      <w:r w:rsidR="00144D6A">
        <w:rPr>
          <w:rFonts w:hint="eastAsia"/>
        </w:rPr>
        <w:t>/基金</w:t>
      </w:r>
      <w:r>
        <w:rPr>
          <w:rFonts w:hint="eastAsia"/>
        </w:rPr>
        <w:t>交叉销售模型（决策树）</w:t>
      </w:r>
    </w:p>
    <w:p w14:paraId="76245309" w14:textId="2C5070A2" w:rsidR="00700056" w:rsidRDefault="004E3077" w:rsidP="004E30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项目背景：</w:t>
      </w:r>
    </w:p>
    <w:p w14:paraId="24FDB14C" w14:textId="7EBFD075" w:rsidR="004E3077" w:rsidRDefault="004E3077" w:rsidP="004E307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业绩下滑：受到17年监管政策</w:t>
      </w:r>
      <w:r w:rsidR="004E5304">
        <w:rPr>
          <w:rFonts w:hint="eastAsia"/>
        </w:rPr>
        <w:t>收严</w:t>
      </w:r>
      <w:r>
        <w:rPr>
          <w:rFonts w:hint="eastAsia"/>
        </w:rPr>
        <w:t>影响，花旗银行主打银保产品-</w:t>
      </w:r>
      <w:r w:rsidR="000E3AE1">
        <w:rPr>
          <w:rFonts w:hint="eastAsia"/>
        </w:rPr>
        <w:t>具有理财属性的</w:t>
      </w:r>
      <w:r>
        <w:rPr>
          <w:rFonts w:hint="eastAsia"/>
        </w:rPr>
        <w:t>短期两全险</w:t>
      </w:r>
      <w:r w:rsidR="00466F91">
        <w:rPr>
          <w:rFonts w:hint="eastAsia"/>
        </w:rPr>
        <w:t>遭到</w:t>
      </w:r>
      <w:r>
        <w:rPr>
          <w:rFonts w:hint="eastAsia"/>
        </w:rPr>
        <w:t>停售，</w:t>
      </w:r>
      <w:r w:rsidR="000E3AE1">
        <w:rPr>
          <w:rFonts w:hint="eastAsia"/>
        </w:rPr>
        <w:t>只允许销售长期险种，</w:t>
      </w:r>
      <w:r>
        <w:rPr>
          <w:rFonts w:hint="eastAsia"/>
        </w:rPr>
        <w:t>造成保险中收业绩骤然下滑，由月3000万平台降至800万平台。</w:t>
      </w:r>
      <w:r w:rsidR="00875EAB">
        <w:rPr>
          <w:rFonts w:hint="eastAsia"/>
        </w:rPr>
        <w:t>作为财富管理营收三驾马车之一（基金，保险，存款），保险中收缺口</w:t>
      </w:r>
      <w:r w:rsidR="0097729F">
        <w:rPr>
          <w:rFonts w:hint="eastAsia"/>
        </w:rPr>
        <w:t>亟待</w:t>
      </w:r>
      <w:r w:rsidR="00875EAB">
        <w:rPr>
          <w:rFonts w:hint="eastAsia"/>
        </w:rPr>
        <w:t>弥补。</w:t>
      </w:r>
    </w:p>
    <w:p w14:paraId="29B16E3D" w14:textId="3888449C" w:rsidR="004E3077" w:rsidRDefault="007A6A28" w:rsidP="004E307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上升瓶颈：</w:t>
      </w:r>
      <w:r w:rsidR="00B53195">
        <w:rPr>
          <w:rFonts w:hint="eastAsia"/>
        </w:rPr>
        <w:t>花旗银行存量贵宾客户</w:t>
      </w:r>
      <w:r w:rsidR="00B53195">
        <w:t>(Citi Gold)</w:t>
      </w:r>
      <w:r w:rsidR="00B53195">
        <w:rPr>
          <w:rFonts w:hint="eastAsia"/>
        </w:rPr>
        <w:t>保险渗透率高</w:t>
      </w:r>
      <w:r w:rsidR="00A0470E">
        <w:rPr>
          <w:rFonts w:hint="eastAsia"/>
        </w:rPr>
        <w:t>达</w:t>
      </w:r>
      <w:r w:rsidR="00B53195">
        <w:rPr>
          <w:rFonts w:hint="eastAsia"/>
        </w:rPr>
        <w:t>47%，基金渗透率高</w:t>
      </w:r>
      <w:r w:rsidR="00B67502">
        <w:rPr>
          <w:rFonts w:hint="eastAsia"/>
        </w:rPr>
        <w:t>达</w:t>
      </w:r>
      <w:r w:rsidR="00B53195">
        <w:rPr>
          <w:rFonts w:hint="eastAsia"/>
        </w:rPr>
        <w:t>56%，资产配置</w:t>
      </w:r>
      <w:r w:rsidR="00A0470E">
        <w:rPr>
          <w:rFonts w:hint="eastAsia"/>
        </w:rPr>
        <w:t>程</w:t>
      </w:r>
      <w:r w:rsidR="00B67502">
        <w:rPr>
          <w:rFonts w:hint="eastAsia"/>
        </w:rPr>
        <w:t>度较高，</w:t>
      </w:r>
      <w:r w:rsidR="00F52103">
        <w:rPr>
          <w:rFonts w:hint="eastAsia"/>
        </w:rPr>
        <w:t>存量客户资源开发已趋饱和，需要寻找新的增长点：</w:t>
      </w:r>
      <w:r w:rsidR="00F52103">
        <w:t>1)</w:t>
      </w:r>
      <w:r w:rsidR="00F52103">
        <w:rPr>
          <w:rFonts w:hint="eastAsia"/>
        </w:rPr>
        <w:t>新</w:t>
      </w:r>
      <w:r w:rsidR="00A3369B">
        <w:rPr>
          <w:rFonts w:hint="eastAsia"/>
        </w:rPr>
        <w:t>贵宾</w:t>
      </w:r>
      <w:r w:rsidR="00F52103">
        <w:rPr>
          <w:rFonts w:hint="eastAsia"/>
        </w:rPr>
        <w:t>客户-量</w:t>
      </w:r>
      <w:r w:rsidR="00DB43FF">
        <w:rPr>
          <w:rFonts w:hint="eastAsia"/>
        </w:rPr>
        <w:t>极</w:t>
      </w:r>
      <w:r w:rsidR="00F52103">
        <w:rPr>
          <w:rFonts w:hint="eastAsia"/>
        </w:rPr>
        <w:t>小；2</w:t>
      </w:r>
      <w:r w:rsidR="00F52103">
        <w:t>)</w:t>
      </w:r>
      <w:r w:rsidR="00F52103">
        <w:rPr>
          <w:rFonts w:hint="eastAsia"/>
        </w:rPr>
        <w:t>信用卡客户-量大；</w:t>
      </w:r>
      <w:r w:rsidR="00650177">
        <w:rPr>
          <w:rFonts w:hint="eastAsia"/>
        </w:rPr>
        <w:t>信用卡交叉销售是重</w:t>
      </w:r>
      <w:r w:rsidR="00786E3E">
        <w:rPr>
          <w:rFonts w:hint="eastAsia"/>
        </w:rPr>
        <w:t>要的新增长点</w:t>
      </w:r>
      <w:r w:rsidR="00650177">
        <w:rPr>
          <w:rFonts w:hint="eastAsia"/>
        </w:rPr>
        <w:t>。</w:t>
      </w:r>
    </w:p>
    <w:p w14:paraId="04D32550" w14:textId="498CB9FD" w:rsidR="004E3077" w:rsidRDefault="004E3077" w:rsidP="004E30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样本选取：</w:t>
      </w:r>
      <w:r w:rsidR="001C544B">
        <w:rPr>
          <w:rFonts w:hint="eastAsia"/>
        </w:rPr>
        <w:t>选取全体信用卡客户作为建模样本（46万），2017年12月观察月，之前12个月为观察窗口，之后的3个月为表现窗口，未来3个月刷卡购买我行或他行保险的客户作为目标变量。</w:t>
      </w:r>
    </w:p>
    <w:p w14:paraId="1439CF88" w14:textId="1D0DA085" w:rsidR="0011208A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样本：选取全体信用卡客户作为样本（46万）</w:t>
      </w:r>
    </w:p>
    <w:p w14:paraId="2ED3DB7E" w14:textId="20894F95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观察月：2017年12月</w:t>
      </w:r>
    </w:p>
    <w:p w14:paraId="4EBECAA4" w14:textId="3D62C6D5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观察窗口：过去12个月，即</w:t>
      </w:r>
      <w:r>
        <w:t>2017.1-2017.12</w:t>
      </w:r>
    </w:p>
    <w:p w14:paraId="1172A8E2" w14:textId="08C70613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表现月：</w:t>
      </w:r>
      <w:r>
        <w:t>2018</w:t>
      </w:r>
      <w:r>
        <w:rPr>
          <w:rFonts w:hint="eastAsia"/>
        </w:rPr>
        <w:t>年3月</w:t>
      </w:r>
    </w:p>
    <w:p w14:paraId="5640ABFE" w14:textId="648C3E30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表现窗口：之后3个月，即</w:t>
      </w:r>
      <w:r>
        <w:t>201</w:t>
      </w:r>
      <w:r w:rsidR="001F2064">
        <w:t>8.1-2018.3</w:t>
      </w:r>
    </w:p>
    <w:p w14:paraId="34268EB0" w14:textId="1805C16A" w:rsidR="00E4450D" w:rsidRDefault="00912231" w:rsidP="00E4450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目标变量：未来3个月</w:t>
      </w:r>
      <w:r w:rsidR="001C544B">
        <w:rPr>
          <w:rFonts w:hint="eastAsia"/>
        </w:rPr>
        <w:t>通过信用卡刷卡</w:t>
      </w:r>
      <w:r>
        <w:rPr>
          <w:rFonts w:hint="eastAsia"/>
        </w:rPr>
        <w:t>购买了我行或他行保险的客户作为目标</w:t>
      </w:r>
      <w:r w:rsidR="00C0269F">
        <w:rPr>
          <w:rFonts w:hint="eastAsia"/>
        </w:rPr>
        <w:t>变量</w:t>
      </w:r>
    </w:p>
    <w:p w14:paraId="568437D3" w14:textId="6075C298" w:rsidR="00E4450D" w:rsidRDefault="00E4450D" w:rsidP="00E445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建模过程</w:t>
      </w:r>
      <w:r w:rsidR="00062292">
        <w:rPr>
          <w:rFonts w:hint="eastAsia"/>
        </w:rPr>
        <w:t>:</w:t>
      </w:r>
      <w:r w:rsidR="00062292">
        <w:t xml:space="preserve"> </w:t>
      </w:r>
      <w:r w:rsidR="00062292">
        <w:rPr>
          <w:rFonts w:hint="eastAsia"/>
        </w:rPr>
        <w:t>详见通用决策树建模流程</w:t>
      </w:r>
    </w:p>
    <w:p w14:paraId="48D79CBA" w14:textId="4E91EAC6" w:rsidR="00E4450D" w:rsidRDefault="00E4450D" w:rsidP="00E445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模型结论：</w:t>
      </w:r>
      <w:r w:rsidR="00B6236B">
        <w:rPr>
          <w:rFonts w:hint="eastAsia"/>
        </w:rPr>
        <w:t>选取决策树中</w:t>
      </w:r>
      <w:r w:rsidR="00B6236B">
        <w:t>response rate</w:t>
      </w:r>
      <w:r w:rsidR="00B6236B">
        <w:rPr>
          <w:rFonts w:hint="eastAsia"/>
        </w:rPr>
        <w:t>最高的7个叶节点作为目标客群。</w:t>
      </w:r>
    </w:p>
    <w:p w14:paraId="4EE8836C" w14:textId="4FA6781A" w:rsidR="00B6236B" w:rsidRDefault="00B6236B" w:rsidP="00B623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预测变量5个：</w:t>
      </w:r>
    </w:p>
    <w:p w14:paraId="405A7050" w14:textId="70E4ABEF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月收入1万以上</w:t>
      </w:r>
    </w:p>
    <w:p w14:paraId="77057213" w14:textId="1ACE216A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高刷卡消费</w:t>
      </w:r>
      <w:r>
        <w:t>(ANR</w:t>
      </w:r>
      <w:r>
        <w:rPr>
          <w:rFonts w:hint="eastAsia"/>
        </w:rPr>
        <w:t>)客户</w:t>
      </w:r>
    </w:p>
    <w:p w14:paraId="48F4FC75" w14:textId="0FA4D428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高海外消费客户</w:t>
      </w:r>
    </w:p>
    <w:p w14:paraId="38E0B9BA" w14:textId="25CC017F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有附属卡</w:t>
      </w:r>
      <w:r w:rsidR="00F51309">
        <w:rPr>
          <w:rFonts w:hint="eastAsia"/>
        </w:rPr>
        <w:t xml:space="preserve"> </w:t>
      </w:r>
      <w:r w:rsidR="001C082D">
        <w:t xml:space="preserve">– </w:t>
      </w:r>
      <w:r w:rsidR="001C082D">
        <w:rPr>
          <w:rFonts w:hint="eastAsia"/>
        </w:rPr>
        <w:t>可能有子女，有家庭保险需求</w:t>
      </w:r>
    </w:p>
    <w:p w14:paraId="26FCD003" w14:textId="6C0942A4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有车</w:t>
      </w:r>
      <w:r w:rsidR="001C082D">
        <w:rPr>
          <w:rFonts w:hint="eastAsia"/>
        </w:rPr>
        <w:t xml:space="preserve"> </w:t>
      </w:r>
      <w:r w:rsidR="001C082D">
        <w:t xml:space="preserve">– </w:t>
      </w:r>
      <w:r w:rsidR="001C082D">
        <w:rPr>
          <w:rFonts w:hint="eastAsia"/>
        </w:rPr>
        <w:t>可能有旅游保险需求</w:t>
      </w:r>
    </w:p>
    <w:p w14:paraId="1BFDA5E0" w14:textId="5A2139B2" w:rsidR="00B6236B" w:rsidRDefault="00B6236B" w:rsidP="00B623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客户画像特征</w:t>
      </w:r>
      <w:r w:rsidR="00FF40BE">
        <w:rPr>
          <w:rFonts w:hint="eastAsia"/>
        </w:rPr>
        <w:t>6个：</w:t>
      </w:r>
    </w:p>
    <w:p w14:paraId="2137BDD9" w14:textId="1BBFD3E0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基本：35-40男性</w:t>
      </w:r>
    </w:p>
    <w:p w14:paraId="3DEA44E3" w14:textId="3EFE65BD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家庭：已婚、育有子女、有车</w:t>
      </w:r>
    </w:p>
    <w:p w14:paraId="08B97064" w14:textId="35614C4A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阶层：处在事业发展期、财富积累阶段的中产阶级</w:t>
      </w:r>
    </w:p>
    <w:p w14:paraId="5D742DEA" w14:textId="29A07767" w:rsidR="00391AD1" w:rsidRDefault="00101C1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行为模式：高消费欲望、高消费能力，喜爱出国旅游购物；海外刷卡消费金额是普通客户的10倍以上</w:t>
      </w:r>
    </w:p>
    <w:p w14:paraId="220C58E2" w14:textId="7F2CA6BA" w:rsidR="00101C11" w:rsidRDefault="00101C1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产品偏好：存量已购保险客户更偏好性价比较高的重疾、健康险</w:t>
      </w:r>
    </w:p>
    <w:p w14:paraId="6F0520F5" w14:textId="70D64679" w:rsidR="007F428B" w:rsidRDefault="007F428B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从事行业：</w:t>
      </w:r>
      <w:r>
        <w:t>RG</w:t>
      </w:r>
      <w:r>
        <w:rPr>
          <w:rFonts w:hint="eastAsia"/>
        </w:rPr>
        <w:t>为</w:t>
      </w:r>
      <w:r>
        <w:t>C</w:t>
      </w:r>
      <w:r>
        <w:rPr>
          <w:rFonts w:hint="eastAsia"/>
        </w:rPr>
        <w:t>，行业类型为不稳定行业职业的客户反而更乐于购买保险。原因是保险销售本质上是贩卖焦虑，对未来不确定性越大，焦虑越严重的人群越容易购买保险。</w:t>
      </w:r>
    </w:p>
    <w:p w14:paraId="675A7136" w14:textId="2ED40F9A" w:rsidR="00390F02" w:rsidRDefault="00390F02" w:rsidP="00390F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模型表现：</w:t>
      </w:r>
    </w:p>
    <w:p w14:paraId="4DE25441" w14:textId="77777777" w:rsidR="00390F02" w:rsidRDefault="00390F02" w:rsidP="00390F0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稳定性验证：</w:t>
      </w:r>
    </w:p>
    <w:p w14:paraId="7EC72FC1" w14:textId="2C9F6ED4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 xml:space="preserve">Hold-out Validation: </w:t>
      </w:r>
      <w:r>
        <w:rPr>
          <w:rFonts w:hint="eastAsia"/>
        </w:rPr>
        <w:t>训练与验证数据集K</w:t>
      </w:r>
      <w:r>
        <w:t>S</w:t>
      </w:r>
      <w:r>
        <w:rPr>
          <w:rFonts w:hint="eastAsia"/>
        </w:rPr>
        <w:t>分别达到49和51，</w:t>
      </w:r>
      <w:r>
        <w:t>Gini</w:t>
      </w:r>
      <w:r>
        <w:rPr>
          <w:rFonts w:hint="eastAsia"/>
        </w:rPr>
        <w:t>系数达到82。</w:t>
      </w:r>
    </w:p>
    <w:p w14:paraId="3A7FFFC4" w14:textId="77777777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 xml:space="preserve">Out of Time Validation: </w:t>
      </w:r>
      <w:r>
        <w:rPr>
          <w:rFonts w:hint="eastAsia"/>
        </w:rPr>
        <w:t>表现期结束后，每月监测</w:t>
      </w:r>
      <w:r>
        <w:t>KS,Gini</w:t>
      </w:r>
      <w:r>
        <w:rPr>
          <w:rFonts w:hint="eastAsia"/>
        </w:rPr>
        <w:t>趋于稳定。</w:t>
      </w:r>
    </w:p>
    <w:p w14:paraId="5B83D765" w14:textId="04648175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>PSI Population Stability Index: PSI</w:t>
      </w:r>
      <w:r>
        <w:rPr>
          <w:rFonts w:hint="eastAsia"/>
        </w:rPr>
        <w:t>值0</w:t>
      </w:r>
      <w:r>
        <w:t>.1,</w:t>
      </w:r>
      <w:r>
        <w:rPr>
          <w:rFonts w:hint="eastAsia"/>
        </w:rPr>
        <w:t xml:space="preserve"> 模型随时间变化不大</w:t>
      </w:r>
    </w:p>
    <w:p w14:paraId="6BEB2BAF" w14:textId="47FE14B1" w:rsidR="00390F02" w:rsidRDefault="00390F02" w:rsidP="00390F0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产品转化率：模型于2018年</w:t>
      </w:r>
      <w:r w:rsidR="000A7C4E">
        <w:t>5</w:t>
      </w:r>
      <w:r>
        <w:rPr>
          <w:rFonts w:hint="eastAsia"/>
        </w:rPr>
        <w:t>月投入运行，每月</w:t>
      </w:r>
      <w:r w:rsidR="000A7C4E">
        <w:rPr>
          <w:rFonts w:hint="eastAsia"/>
        </w:rPr>
        <w:t>形成目标客户清单交一线营销跟进</w:t>
      </w:r>
      <w:r>
        <w:rPr>
          <w:rFonts w:hint="eastAsia"/>
        </w:rPr>
        <w:t>，客户转化率在19</w:t>
      </w:r>
      <w:r>
        <w:t>%</w:t>
      </w:r>
      <w:r>
        <w:rPr>
          <w:rFonts w:hint="eastAsia"/>
        </w:rPr>
        <w:t>左右。</w:t>
      </w:r>
    </w:p>
    <w:p w14:paraId="18674C2F" w14:textId="77777777" w:rsidR="00390F02" w:rsidRPr="00390F02" w:rsidRDefault="00390F02" w:rsidP="00390F02">
      <w:pPr>
        <w:pStyle w:val="a7"/>
        <w:ind w:left="360" w:firstLineChars="0" w:firstLine="0"/>
      </w:pPr>
    </w:p>
    <w:p w14:paraId="0ECC19B4" w14:textId="77904FA1" w:rsidR="00AB3BB2" w:rsidRDefault="00E65CA4" w:rsidP="007235F7">
      <w:pPr>
        <w:pStyle w:val="2"/>
      </w:pPr>
      <w:r>
        <w:rPr>
          <w:rFonts w:hint="eastAsia"/>
        </w:rPr>
        <w:t>汇丰银行催收评分卡模型</w:t>
      </w:r>
      <w:r w:rsidR="002D7D19">
        <w:rPr>
          <w:rFonts w:hint="eastAsia"/>
        </w:rPr>
        <w:t>（逻辑回归）</w:t>
      </w:r>
    </w:p>
    <w:p w14:paraId="1AF94744" w14:textId="13D1A3E3" w:rsidR="00E65CA4" w:rsidRDefault="00E65CA4" w:rsidP="00D514A6">
      <w:pPr>
        <w:pStyle w:val="a7"/>
        <w:numPr>
          <w:ilvl w:val="0"/>
          <w:numId w:val="18"/>
        </w:numPr>
        <w:ind w:firstLineChars="0"/>
      </w:pPr>
      <w:r w:rsidRPr="005C4FAE">
        <w:rPr>
          <w:rFonts w:hint="eastAsia"/>
          <w:b/>
          <w:u w:val="single"/>
        </w:rPr>
        <w:t>项目背景:</w:t>
      </w:r>
      <w:r w:rsidRPr="005C4FAE">
        <w:rPr>
          <w:b/>
          <w:u w:val="single"/>
        </w:rPr>
        <w:t xml:space="preserve"> </w:t>
      </w:r>
      <w:r>
        <w:rPr>
          <w:rFonts w:hint="eastAsia"/>
        </w:rPr>
        <w:t>汇丰银行信用卡业务自2016年启动以来，逾期迁徙率逐年走高，高于行业平均</w:t>
      </w:r>
      <w:r w:rsidR="00124F3E">
        <w:rPr>
          <w:rFonts w:hint="eastAsia"/>
        </w:rPr>
        <w:t>水平</w:t>
      </w:r>
      <w:r>
        <w:rPr>
          <w:rFonts w:hint="eastAsia"/>
        </w:rPr>
        <w:t>，呆账控制能力不足。</w:t>
      </w:r>
      <w:r w:rsidR="00124F3E">
        <w:rPr>
          <w:rFonts w:hint="eastAsia"/>
        </w:rPr>
        <w:t>催收能力低下的原因之一是催收策略不当，原有催收策略以客户逾期事件长短为主要决策依据，拖欠时间越长，催收力度越大，导致：</w:t>
      </w:r>
    </w:p>
    <w:p w14:paraId="6C88F010" w14:textId="0C43F164" w:rsidR="00B241D3" w:rsidRPr="00B241D3" w:rsidRDefault="00B241D3" w:rsidP="00D514A6">
      <w:pPr>
        <w:pStyle w:val="a7"/>
        <w:numPr>
          <w:ilvl w:val="1"/>
          <w:numId w:val="18"/>
        </w:numPr>
        <w:ind w:firstLineChars="0"/>
      </w:pPr>
      <w:r w:rsidRPr="008711DC">
        <w:rPr>
          <w:rFonts w:hint="eastAsia"/>
          <w:b/>
        </w:rPr>
        <w:t>催收不及时</w:t>
      </w:r>
      <w:r w:rsidR="00C91B4B" w:rsidRPr="008711DC">
        <w:rPr>
          <w:rFonts w:hint="eastAsia"/>
          <w:b/>
        </w:rPr>
        <w:t>：</w:t>
      </w:r>
      <w:r w:rsidR="00C91B4B" w:rsidRPr="00C91B4B">
        <w:rPr>
          <w:rFonts w:hint="eastAsia"/>
        </w:rPr>
        <w:t>对于高风险的早期逾期客户催收力度不足，行动滞后，错过催收最佳时间窗口。</w:t>
      </w:r>
    </w:p>
    <w:p w14:paraId="58CE2FF9" w14:textId="1B78445C" w:rsidR="00C91B4B" w:rsidRDefault="00B241D3" w:rsidP="00D514A6">
      <w:pPr>
        <w:pStyle w:val="a7"/>
        <w:numPr>
          <w:ilvl w:val="1"/>
          <w:numId w:val="18"/>
        </w:numPr>
        <w:ind w:firstLineChars="0"/>
      </w:pPr>
      <w:r w:rsidRPr="008711DC">
        <w:rPr>
          <w:rFonts w:hint="eastAsia"/>
          <w:b/>
        </w:rPr>
        <w:t>催收使错力</w:t>
      </w:r>
      <w:r w:rsidR="00C91B4B" w:rsidRPr="008711DC">
        <w:rPr>
          <w:rFonts w:hint="eastAsia"/>
          <w:b/>
        </w:rPr>
        <w:t>：</w:t>
      </w:r>
      <w:r w:rsidR="00DB3CCB">
        <w:rPr>
          <w:rFonts w:hint="eastAsia"/>
        </w:rPr>
        <w:t>对于长期逾期的死硬客户催收过度，投入了</w:t>
      </w:r>
      <w:r w:rsidR="001D6905">
        <w:rPr>
          <w:rFonts w:hint="eastAsia"/>
        </w:rPr>
        <w:t>大量</w:t>
      </w:r>
      <w:r w:rsidR="00DB3CCB">
        <w:rPr>
          <w:rFonts w:hint="eastAsia"/>
        </w:rPr>
        <w:t>催收资源在难度最大、最不容易还款的客户群体上，相当于</w:t>
      </w:r>
      <w:r w:rsidR="001D6905">
        <w:rPr>
          <w:rFonts w:hint="eastAsia"/>
        </w:rPr>
        <w:t>从</w:t>
      </w:r>
      <w:r w:rsidR="00DB3CCB">
        <w:rPr>
          <w:rFonts w:hint="eastAsia"/>
        </w:rPr>
        <w:t>铁公鸡</w:t>
      </w:r>
      <w:r w:rsidR="001D6905">
        <w:rPr>
          <w:rFonts w:hint="eastAsia"/>
        </w:rPr>
        <w:t>上</w:t>
      </w:r>
      <w:r w:rsidR="00DB3CCB">
        <w:rPr>
          <w:rFonts w:hint="eastAsia"/>
        </w:rPr>
        <w:t>拔毛，导致整体催收效果</w:t>
      </w:r>
      <w:r w:rsidR="0093362E">
        <w:rPr>
          <w:rFonts w:hint="eastAsia"/>
        </w:rPr>
        <w:t>不佳</w:t>
      </w:r>
      <w:r w:rsidR="00DB3CCB">
        <w:rPr>
          <w:rFonts w:hint="eastAsia"/>
        </w:rPr>
        <w:t>。</w:t>
      </w:r>
    </w:p>
    <w:p w14:paraId="6FE332FE" w14:textId="6CD4A8B8" w:rsidR="00DB758F" w:rsidRDefault="00DB758F" w:rsidP="007235F7">
      <w:pPr>
        <w:ind w:left="420"/>
      </w:pPr>
      <w:r>
        <w:rPr>
          <w:rFonts w:hint="eastAsia"/>
        </w:rPr>
        <w:t>为解决上述问题，建立催收评分模型，</w:t>
      </w:r>
      <w:r w:rsidR="00BA50F4">
        <w:rPr>
          <w:rFonts w:hint="eastAsia"/>
        </w:rPr>
        <w:t>量化</w:t>
      </w:r>
      <w:r>
        <w:rPr>
          <w:rFonts w:hint="eastAsia"/>
        </w:rPr>
        <w:t>客户还款概率，定位最有可能</w:t>
      </w:r>
      <w:r>
        <w:t>/</w:t>
      </w:r>
      <w:r>
        <w:rPr>
          <w:rFonts w:hint="eastAsia"/>
        </w:rPr>
        <w:t>最不可能还款的客户群体；从以</w:t>
      </w:r>
      <w:r w:rsidRPr="00831F61">
        <w:rPr>
          <w:rFonts w:hint="eastAsia"/>
          <w:u w:val="single"/>
        </w:rPr>
        <w:t>逾期时间长短</w:t>
      </w:r>
      <w:r>
        <w:rPr>
          <w:rFonts w:hint="eastAsia"/>
        </w:rPr>
        <w:t>为决策依据，转变为以</w:t>
      </w:r>
      <w:r w:rsidRPr="00831F61">
        <w:rPr>
          <w:rFonts w:hint="eastAsia"/>
          <w:u w:val="single"/>
        </w:rPr>
        <w:t>客户还款倾向</w:t>
      </w:r>
      <w:r>
        <w:rPr>
          <w:rFonts w:hint="eastAsia"/>
        </w:rPr>
        <w:t>、</w:t>
      </w:r>
      <w:r w:rsidRPr="00831F61">
        <w:rPr>
          <w:rFonts w:hint="eastAsia"/>
          <w:u w:val="single"/>
        </w:rPr>
        <w:t>风险程度</w:t>
      </w:r>
      <w:r>
        <w:rPr>
          <w:rFonts w:hint="eastAsia"/>
        </w:rPr>
        <w:t>为决策依据。</w:t>
      </w:r>
    </w:p>
    <w:p w14:paraId="074783BF" w14:textId="1FC240D3" w:rsidR="00124F3E" w:rsidRDefault="00C4606A" w:rsidP="00D514A6">
      <w:pPr>
        <w:pStyle w:val="a7"/>
        <w:numPr>
          <w:ilvl w:val="0"/>
          <w:numId w:val="18"/>
        </w:numPr>
        <w:ind w:firstLineChars="0"/>
      </w:pPr>
      <w:r w:rsidRPr="004B085D">
        <w:rPr>
          <w:rFonts w:hint="eastAsia"/>
          <w:b/>
          <w:u w:val="single"/>
        </w:rPr>
        <w:t>样本选择</w:t>
      </w:r>
      <w:r w:rsidR="000D0DD4">
        <w:rPr>
          <w:rFonts w:hint="eastAsia"/>
          <w:b/>
          <w:u w:val="single"/>
        </w:rPr>
        <w:t>、</w:t>
      </w:r>
      <w:r w:rsidRPr="004B085D">
        <w:rPr>
          <w:rFonts w:hint="eastAsia"/>
          <w:b/>
          <w:u w:val="single"/>
        </w:rPr>
        <w:t>目标变量设置</w:t>
      </w:r>
      <w:r w:rsidR="000D0DD4">
        <w:rPr>
          <w:rFonts w:hint="eastAsia"/>
          <w:b/>
          <w:u w:val="single"/>
        </w:rPr>
        <w:t>、模型选择</w:t>
      </w:r>
      <w:r w:rsidRPr="004B085D">
        <w:rPr>
          <w:rFonts w:hint="eastAsia"/>
          <w:b/>
          <w:u w:val="single"/>
        </w:rPr>
        <w:t>：</w:t>
      </w:r>
      <w:r>
        <w:rPr>
          <w:rFonts w:hint="eastAsia"/>
        </w:rPr>
        <w:t>选</w:t>
      </w:r>
      <w:r w:rsidR="004B085D">
        <w:rPr>
          <w:rFonts w:hint="eastAsia"/>
        </w:rPr>
        <w:t>取</w:t>
      </w:r>
      <w:r>
        <w:rPr>
          <w:rFonts w:hint="eastAsia"/>
        </w:rPr>
        <w:t>全体逾期信用卡客户为样本（1.5万，3</w:t>
      </w:r>
      <w:r>
        <w:t>.3</w:t>
      </w:r>
      <w:r>
        <w:rPr>
          <w:rFonts w:hint="eastAsia"/>
        </w:rPr>
        <w:t>亿R</w:t>
      </w:r>
      <w:r>
        <w:t>MB）</w:t>
      </w:r>
      <w:r>
        <w:rPr>
          <w:rFonts w:hint="eastAsia"/>
        </w:rPr>
        <w:t>,</w:t>
      </w:r>
      <w:r>
        <w:t>2018</w:t>
      </w:r>
      <w:r>
        <w:rPr>
          <w:rFonts w:hint="eastAsia"/>
        </w:rPr>
        <w:t>年12月为</w:t>
      </w:r>
      <w:r w:rsidR="00C664F0">
        <w:rPr>
          <w:rFonts w:hint="eastAsia"/>
        </w:rPr>
        <w:t>c</w:t>
      </w:r>
      <w:r w:rsidR="00C664F0">
        <w:t>utoff point,</w:t>
      </w:r>
      <w:r w:rsidR="00C664F0">
        <w:rPr>
          <w:rFonts w:hint="eastAsia"/>
        </w:rPr>
        <w:t xml:space="preserve"> 此前12个月为观察窗口，此后3个月为表现窗口，未来3个月至少还了最低还款额的客户为目标变量</w:t>
      </w:r>
      <w:r w:rsidR="000D0DD4">
        <w:rPr>
          <w:rFonts w:hint="eastAsia"/>
        </w:rPr>
        <w:t>，建立逻辑回归模型</w:t>
      </w:r>
      <w:r w:rsidR="00E10617">
        <w:rPr>
          <w:rFonts w:hint="eastAsia"/>
        </w:rPr>
        <w:t>.</w:t>
      </w:r>
    </w:p>
    <w:p w14:paraId="45028E13" w14:textId="550C4563" w:rsidR="00D67EC7" w:rsidRDefault="008164BC" w:rsidP="00D514A6">
      <w:pPr>
        <w:pStyle w:val="a7"/>
        <w:numPr>
          <w:ilvl w:val="0"/>
          <w:numId w:val="18"/>
        </w:numPr>
        <w:ind w:firstLineChars="0"/>
      </w:pPr>
      <w:r w:rsidRPr="002D7D19">
        <w:rPr>
          <w:rFonts w:hint="eastAsia"/>
          <w:b/>
          <w:u w:val="single"/>
        </w:rPr>
        <w:t>建模过程：</w:t>
      </w:r>
      <w:r w:rsidR="00062292">
        <w:rPr>
          <w:rFonts w:hint="eastAsia"/>
          <w:b/>
          <w:u w:val="single"/>
        </w:rPr>
        <w:t>详见逻辑回归通用建模流程</w:t>
      </w:r>
    </w:p>
    <w:p w14:paraId="6FEA9C01" w14:textId="084F45B1" w:rsidR="00CE75C8" w:rsidRDefault="00BA0D0C" w:rsidP="00D514A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模型结论</w:t>
      </w:r>
      <w:r w:rsidR="00F22CAA">
        <w:t>:</w:t>
      </w:r>
    </w:p>
    <w:p w14:paraId="643154F7" w14:textId="25334164" w:rsidR="00F22CAA" w:rsidRDefault="00F22CAA" w:rsidP="00D514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预测变量5个：</w:t>
      </w:r>
    </w:p>
    <w:p w14:paraId="3A6051C0" w14:textId="5D7AB0D7" w:rsidR="00F22CAA" w:rsidRDefault="00F22CAA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逾期期数</w:t>
      </w:r>
    </w:p>
    <w:p w14:paraId="46DF0D09" w14:textId="17F1E89B" w:rsidR="00F22CAA" w:rsidRDefault="00F22CAA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逾期金额</w:t>
      </w:r>
    </w:p>
    <w:p w14:paraId="36754FA3" w14:textId="70C7265E" w:rsidR="00C353B9" w:rsidRDefault="00C353B9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过去6个月</w:t>
      </w:r>
      <w:r>
        <w:t>Uti rate</w:t>
      </w:r>
    </w:p>
    <w:p w14:paraId="2317C7F4" w14:textId="4516EC78" w:rsidR="00C353B9" w:rsidRDefault="00C353B9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过去6个月</w:t>
      </w:r>
      <w:r w:rsidR="00097A73">
        <w:rPr>
          <w:rFonts w:hint="eastAsia"/>
        </w:rPr>
        <w:t>还款率</w:t>
      </w:r>
    </w:p>
    <w:p w14:paraId="1B7A86DF" w14:textId="2C449C5C" w:rsidR="00097A73" w:rsidRDefault="00097A73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是否曾失联</w:t>
      </w:r>
    </w:p>
    <w:p w14:paraId="12079299" w14:textId="34CA75DE" w:rsidR="00F22CAA" w:rsidRDefault="002375EE" w:rsidP="00D514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高风险客户画像：</w:t>
      </w:r>
    </w:p>
    <w:p w14:paraId="5618899B" w14:textId="499628D3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40-50岁男性</w:t>
      </w:r>
    </w:p>
    <w:p w14:paraId="20A8F58E" w14:textId="47CF5AB9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大专学历以下</w:t>
      </w:r>
    </w:p>
    <w:p w14:paraId="78D84292" w14:textId="17D03178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东部地区</w:t>
      </w:r>
    </w:p>
    <w:p w14:paraId="445938EF" w14:textId="77777777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自雇</w:t>
      </w:r>
    </w:p>
    <w:p w14:paraId="290689A2" w14:textId="1ED3F48B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制造业</w:t>
      </w:r>
    </w:p>
    <w:p w14:paraId="2EDF16EE" w14:textId="024FF595" w:rsidR="00CE75C8" w:rsidRDefault="009403AE" w:rsidP="00D514A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模型表现</w:t>
      </w:r>
      <w:r w:rsidR="00B54E7B">
        <w:rPr>
          <w:rFonts w:hint="eastAsia"/>
        </w:rPr>
        <w:t>:</w:t>
      </w:r>
    </w:p>
    <w:p w14:paraId="3053B4AE" w14:textId="4B2E8F66" w:rsidR="00CE75C8" w:rsidRDefault="00CE75C8" w:rsidP="00D514A6">
      <w:pPr>
        <w:pStyle w:val="a7"/>
        <w:numPr>
          <w:ilvl w:val="0"/>
          <w:numId w:val="18"/>
        </w:numPr>
        <w:ind w:firstLineChars="0"/>
      </w:pPr>
      <w:r>
        <w:t>Asdfasdf</w:t>
      </w:r>
    </w:p>
    <w:p w14:paraId="7D6536AA" w14:textId="544023C1" w:rsidR="00386846" w:rsidRDefault="00CE75C8" w:rsidP="00D514A6">
      <w:pPr>
        <w:pStyle w:val="a7"/>
        <w:numPr>
          <w:ilvl w:val="0"/>
          <w:numId w:val="18"/>
        </w:numPr>
        <w:ind w:firstLineChars="0"/>
      </w:pPr>
      <w:r>
        <w:lastRenderedPageBreak/>
        <w:t>Asdfasdfasdf</w:t>
      </w:r>
    </w:p>
    <w:p w14:paraId="4EE69A00" w14:textId="7FAED5E0" w:rsidR="00386846" w:rsidRDefault="00386846" w:rsidP="00386846"/>
    <w:p w14:paraId="714FF772" w14:textId="23D4C109" w:rsidR="00386846" w:rsidRDefault="00386846" w:rsidP="00386846"/>
    <w:p w14:paraId="33FE2A0C" w14:textId="7A0DB0D5" w:rsidR="00386846" w:rsidRDefault="00386846" w:rsidP="00386846">
      <w:pPr>
        <w:pStyle w:val="2"/>
      </w:pPr>
      <w:r>
        <w:rPr>
          <w:rFonts w:hint="eastAsia"/>
        </w:rPr>
        <w:t>附录</w:t>
      </w:r>
    </w:p>
    <w:p w14:paraId="766D242D" w14:textId="77777777" w:rsidR="00386846" w:rsidRDefault="00386846" w:rsidP="00386846">
      <w:pPr>
        <w:pStyle w:val="3"/>
      </w:pPr>
      <w:r>
        <w:rPr>
          <w:rFonts w:hint="eastAsia"/>
        </w:rPr>
        <w:t>缺失值如何处理？</w:t>
      </w:r>
    </w:p>
    <w:p w14:paraId="5411DCAA" w14:textId="77777777" w:rsidR="00386846" w:rsidRDefault="00386846" w:rsidP="00386846">
      <w:r>
        <w:t>step1:调查缺失值的原因（1.系统问题?---最好替换补充； 2.无定义值?---最好设为"其他"）</w:t>
      </w:r>
    </w:p>
    <w:p w14:paraId="4C4B4B96" w14:textId="77777777" w:rsidR="00386846" w:rsidRDefault="00386846" w:rsidP="00386846">
      <w:r>
        <w:t>step2:缺失值的处理：</w:t>
      </w:r>
    </w:p>
    <w:p w14:paraId="27069F83" w14:textId="30E176B9" w:rsidR="00386846" w:rsidRDefault="00386846" w:rsidP="00386846">
      <w:r>
        <w:t xml:space="preserve">      1.替代法：用0，均值，中位数，众数（类别变量）替换；--- 当缺失值较少，影响小时 0.1-0.2%</w:t>
      </w:r>
      <w:r>
        <w:rPr>
          <w:rFonts w:hint="eastAsia"/>
        </w:rPr>
        <w:t>；</w:t>
      </w:r>
      <w:r>
        <w:t>优点：简单易施行；缺点：人为引入噪声</w:t>
      </w:r>
    </w:p>
    <w:p w14:paraId="6C834484" w14:textId="35D44C1D" w:rsidR="00386846" w:rsidRDefault="00386846" w:rsidP="00386846">
      <w:r>
        <w:t xml:space="preserve">      2.补齐法：用与之强相关的变量建立线性回归预测模型，补上预测值；--- 当缺失值较多，影响不容忽视</w:t>
      </w:r>
      <w:r>
        <w:rPr>
          <w:rFonts w:hint="eastAsia"/>
        </w:rPr>
        <w:t>；</w:t>
      </w:r>
      <w:r>
        <w:t>优点：能够尽可能准确地降低人为噪声；缺点：变量之间强相关，导致多重共线性，增大参数估计方差，致使模型不准</w:t>
      </w:r>
    </w:p>
    <w:p w14:paraId="66CFFE66" w14:textId="4A657742" w:rsidR="00386846" w:rsidRDefault="00386846" w:rsidP="00386846">
      <w:r>
        <w:t xml:space="preserve">      3.保留法：对于类别型变量，将其保留为[其他]类；对于数值型变量，将其按照类别变量处理，（连续变量视为离散变量）引入上千万甚至上亿维度</w:t>
      </w:r>
      <w:r>
        <w:rPr>
          <w:rFonts w:hint="eastAsia"/>
        </w:rPr>
        <w:t>；</w:t>
      </w:r>
    </w:p>
    <w:p w14:paraId="319CFC7D" w14:textId="7408C7F9" w:rsidR="008B1B12" w:rsidRDefault="008B1B12" w:rsidP="00386846"/>
    <w:p w14:paraId="0FEC94D8" w14:textId="219FCC23" w:rsidR="008B1B12" w:rsidRDefault="008B1B12" w:rsidP="008B1B12">
      <w:pPr>
        <w:pStyle w:val="3"/>
      </w:pPr>
      <w:r>
        <w:rPr>
          <w:rFonts w:hint="eastAsia"/>
        </w:rPr>
        <w:t>I</w:t>
      </w:r>
      <w:r>
        <w:t>V</w:t>
      </w:r>
      <w:r w:rsidR="003D35ED">
        <w:rPr>
          <w:rFonts w:hint="eastAsia"/>
        </w:rPr>
        <w:t>、</w:t>
      </w:r>
      <w:r w:rsidR="003D35ED">
        <w:t>WOE</w:t>
      </w:r>
      <w:r>
        <w:rPr>
          <w:rFonts w:hint="eastAsia"/>
        </w:rPr>
        <w:t>的计算和范围</w:t>
      </w:r>
    </w:p>
    <w:p w14:paraId="7EBA8756" w14:textId="7A20D6F1" w:rsidR="008D49D8" w:rsidRDefault="008D49D8" w:rsidP="008D49D8">
      <w:r>
        <w:t>IV</w:t>
      </w:r>
      <w:r>
        <w:rPr>
          <w:rFonts w:hint="eastAsia"/>
        </w:rPr>
        <w:t>的计算：先对变量分箱，数值型变量离散化，分类型变量降基数（降维度），计算每一箱的</w:t>
      </w:r>
      <w:r>
        <w:t xml:space="preserve">WOE, </w:t>
      </w:r>
      <w:r>
        <w:rPr>
          <w:rFonts w:hint="eastAsia"/>
        </w:rPr>
        <w:t>从而计算I</w:t>
      </w:r>
      <w:r>
        <w:t>V;</w:t>
      </w:r>
    </w:p>
    <w:p w14:paraId="58E2C726" w14:textId="42FDF089" w:rsidR="008D49D8" w:rsidRDefault="008D49D8" w:rsidP="008D49D8">
      <w:r>
        <w:t>WOE = log(good_pct / bad_pct);</w:t>
      </w:r>
    </w:p>
    <w:p w14:paraId="3DC07CC6" w14:textId="59D106C7" w:rsidR="008D49D8" w:rsidRPr="008D49D8" w:rsidRDefault="008D49D8" w:rsidP="008D49D8">
      <w:r>
        <w:rPr>
          <w:rFonts w:hint="eastAsia"/>
        </w:rPr>
        <w:t>I</w:t>
      </w:r>
      <w:r>
        <w:t>V = Sum(WOE*(good_pct-bad_pct));</w:t>
      </w:r>
    </w:p>
    <w:p w14:paraId="022F7A9E" w14:textId="4B6F159A" w:rsidR="008B1B12" w:rsidRDefault="008B1B12" w:rsidP="00386846">
      <w:r>
        <w:rPr>
          <w:noProof/>
        </w:rPr>
        <w:drawing>
          <wp:inline distT="0" distB="0" distL="0" distR="0" wp14:anchorId="58CD5879" wp14:editId="5BE35EA8">
            <wp:extent cx="5274310" cy="1336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02B" w14:textId="31EDFFE9" w:rsidR="003F693B" w:rsidRDefault="003F693B" w:rsidP="00386846"/>
    <w:p w14:paraId="3C55D5DC" w14:textId="0AA81981" w:rsidR="003F693B" w:rsidRDefault="003F693B" w:rsidP="003F693B">
      <w:pPr>
        <w:pStyle w:val="3"/>
      </w:pPr>
      <w:r>
        <w:t>R</w:t>
      </w:r>
      <w:r>
        <w:rPr>
          <w:rFonts w:hint="eastAsia"/>
        </w:rPr>
        <w:t>方的计算</w:t>
      </w:r>
    </w:p>
    <w:p w14:paraId="43FA1CBB" w14:textId="0D722CA7" w:rsidR="003F693B" w:rsidRDefault="003F693B" w:rsidP="003F693B">
      <w:r>
        <w:rPr>
          <w:rFonts w:hint="eastAsia"/>
        </w:rPr>
        <w:t>使用S</w:t>
      </w:r>
      <w:r>
        <w:t xml:space="preserve">AS proc corr </w:t>
      </w:r>
      <w:r>
        <w:rPr>
          <w:rFonts w:hint="eastAsia"/>
        </w:rPr>
        <w:t>计算相关系数，再手工乘方计算决定系数；</w:t>
      </w:r>
    </w:p>
    <w:p w14:paraId="127F6517" w14:textId="17B18096" w:rsidR="003F693B" w:rsidRDefault="003F693B" w:rsidP="00386846"/>
    <w:p w14:paraId="595BE889" w14:textId="32F26C40" w:rsidR="003D1A04" w:rsidRDefault="003D1A04" w:rsidP="003D1A04">
      <w:pPr>
        <w:pStyle w:val="3"/>
      </w:pPr>
      <w:r>
        <w:rPr>
          <w:rFonts w:hint="eastAsia"/>
        </w:rPr>
        <w:lastRenderedPageBreak/>
        <w:t>IG的计算</w:t>
      </w:r>
    </w:p>
    <w:p w14:paraId="35F4B333" w14:textId="45ECE04A" w:rsidR="003D1A04" w:rsidRDefault="003D1A04" w:rsidP="003D1A04">
      <w:r>
        <w:rPr>
          <w:rFonts w:hint="eastAsia"/>
        </w:rPr>
        <w:t>IG</w:t>
      </w:r>
      <w:r>
        <w:t xml:space="preserve"> = </w:t>
      </w:r>
      <w:r>
        <w:rPr>
          <w:rFonts w:hint="eastAsia"/>
        </w:rPr>
        <w:t xml:space="preserve">父节点信息熵 </w:t>
      </w:r>
      <w:r>
        <w:t>– Sum(</w:t>
      </w:r>
      <w:r>
        <w:rPr>
          <w:rFonts w:hint="eastAsia"/>
        </w:rPr>
        <w:t xml:space="preserve">子节点信息熵 </w:t>
      </w:r>
      <w:r>
        <w:t>*</w:t>
      </w:r>
      <w:r>
        <w:rPr>
          <w:rFonts w:hint="eastAsia"/>
        </w:rPr>
        <w:t xml:space="preserve"> 子节点数据量权重)；</w:t>
      </w:r>
    </w:p>
    <w:p w14:paraId="2B654675" w14:textId="1798C6F4" w:rsidR="00CE0E87" w:rsidRDefault="00CE0E87" w:rsidP="003D1A04">
      <w:r>
        <w:rPr>
          <w:rFonts w:hint="eastAsia"/>
        </w:rPr>
        <w:t>信息熵</w:t>
      </w:r>
      <w:r>
        <w:t xml:space="preserve"> Entropy</w:t>
      </w:r>
      <w:r>
        <w:rPr>
          <w:rFonts w:hint="eastAsia"/>
        </w:rPr>
        <w:t>衡量数据的纯度/分布不均匀程度，</w:t>
      </w:r>
      <w:r>
        <w:t>Entropy</w:t>
      </w:r>
      <w:r>
        <w:rPr>
          <w:rFonts w:hint="eastAsia"/>
        </w:rPr>
        <w:t>越大，则数据纯度越低、分布越均匀。当不同类别数据完全均匀分布时，数据最不纯，</w:t>
      </w:r>
      <w:r w:rsidR="006D6FDC">
        <w:t>Entropy</w:t>
      </w:r>
      <w:r w:rsidR="006D6FDC">
        <w:rPr>
          <w:rFonts w:hint="eastAsia"/>
        </w:rPr>
        <w:t>达到最大值1。</w:t>
      </w:r>
      <w:r w:rsidR="00880EED">
        <w:rPr>
          <w:rFonts w:hint="eastAsia"/>
        </w:rPr>
        <w:t>当所有数据全部集中在一个类别时，</w:t>
      </w:r>
      <w:r w:rsidR="00880EED">
        <w:t>Entropy</w:t>
      </w:r>
      <w:r w:rsidR="00880EED">
        <w:rPr>
          <w:rFonts w:hint="eastAsia"/>
        </w:rPr>
        <w:t>达到最小值0。决策树对数据的分类实际上是一个熵减过程，减少的熵也就是信息增益，代表</w:t>
      </w:r>
      <w:r w:rsidR="00FD5B84">
        <w:rPr>
          <w:rFonts w:hint="eastAsia"/>
        </w:rPr>
        <w:t>信息</w:t>
      </w:r>
      <w:r w:rsidR="00880EED">
        <w:rPr>
          <w:rFonts w:hint="eastAsia"/>
        </w:rPr>
        <w:t>分布由绝对均匀/混乱，向有序分布/秩序的发展。</w:t>
      </w:r>
    </w:p>
    <w:p w14:paraId="0F9EC799" w14:textId="77777777" w:rsidR="003D1A04" w:rsidRPr="003F693B" w:rsidRDefault="003D1A04" w:rsidP="00386846"/>
    <w:sectPr w:rsidR="003D1A04" w:rsidRPr="003F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 Qin" w:date="2019-08-27T23:04:00Z" w:initials="YQ">
    <w:p w14:paraId="692A955F" w14:textId="459279B5" w:rsidR="00727655" w:rsidRDefault="0072765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附录补充缺失值处理方式</w:t>
      </w:r>
    </w:p>
  </w:comment>
  <w:comment w:id="1" w:author="Yu Qin" w:date="2019-08-27T23:04:00Z" w:initials="YQ">
    <w:p w14:paraId="3602ED2E" w14:textId="67A215D4" w:rsidR="00E56984" w:rsidRDefault="00E5698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附录补充缺失值处理方式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2A955F" w15:done="0"/>
  <w15:commentEx w15:paraId="3602E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2A955F" w16cid:durableId="2110356B"/>
  <w16cid:commentId w16cid:paraId="3602ED2E" w16cid:durableId="211035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64B2C" w14:textId="77777777" w:rsidR="002B1725" w:rsidRDefault="002B1725" w:rsidP="00E65CA4">
      <w:r>
        <w:separator/>
      </w:r>
    </w:p>
  </w:endnote>
  <w:endnote w:type="continuationSeparator" w:id="0">
    <w:p w14:paraId="7085318A" w14:textId="77777777" w:rsidR="002B1725" w:rsidRDefault="002B1725" w:rsidP="00E6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3A18" w14:textId="77777777" w:rsidR="002B1725" w:rsidRDefault="002B1725" w:rsidP="00E65CA4">
      <w:r>
        <w:separator/>
      </w:r>
    </w:p>
  </w:footnote>
  <w:footnote w:type="continuationSeparator" w:id="0">
    <w:p w14:paraId="0431878B" w14:textId="77777777" w:rsidR="002B1725" w:rsidRDefault="002B1725" w:rsidP="00E6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84C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273706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76760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22915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0A261A9"/>
    <w:multiLevelType w:val="hybridMultilevel"/>
    <w:tmpl w:val="B7C21B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B642B"/>
    <w:multiLevelType w:val="hybridMultilevel"/>
    <w:tmpl w:val="58A0677C"/>
    <w:lvl w:ilvl="0" w:tplc="4EAA4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B210F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FA6AD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F3D73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0E412F7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2D73A05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1D6428"/>
    <w:multiLevelType w:val="hybridMultilevel"/>
    <w:tmpl w:val="5F14E022"/>
    <w:lvl w:ilvl="0" w:tplc="DA9A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61FC7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F167C"/>
    <w:multiLevelType w:val="hybridMultilevel"/>
    <w:tmpl w:val="DF4C1A22"/>
    <w:lvl w:ilvl="0" w:tplc="A7249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210D91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DD28D3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6A571A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67202B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7"/>
  </w:num>
  <w:num w:numId="9">
    <w:abstractNumId w:val="7"/>
  </w:num>
  <w:num w:numId="10">
    <w:abstractNumId w:val="16"/>
  </w:num>
  <w:num w:numId="11">
    <w:abstractNumId w:val="10"/>
  </w:num>
  <w:num w:numId="12">
    <w:abstractNumId w:val="2"/>
  </w:num>
  <w:num w:numId="13">
    <w:abstractNumId w:val="6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Qin">
    <w15:presenceInfo w15:providerId="None" w15:userId="Yu Q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5"/>
    <w:rsid w:val="00007E14"/>
    <w:rsid w:val="00023C8A"/>
    <w:rsid w:val="00024EC5"/>
    <w:rsid w:val="00025222"/>
    <w:rsid w:val="00025454"/>
    <w:rsid w:val="000264EA"/>
    <w:rsid w:val="00051E40"/>
    <w:rsid w:val="000616DB"/>
    <w:rsid w:val="00062292"/>
    <w:rsid w:val="00067530"/>
    <w:rsid w:val="00072B00"/>
    <w:rsid w:val="00077CBF"/>
    <w:rsid w:val="00092EAE"/>
    <w:rsid w:val="00097A73"/>
    <w:rsid w:val="000A34F1"/>
    <w:rsid w:val="000A7C4E"/>
    <w:rsid w:val="000B2708"/>
    <w:rsid w:val="000B646B"/>
    <w:rsid w:val="000C22E1"/>
    <w:rsid w:val="000C31CA"/>
    <w:rsid w:val="000D0DD4"/>
    <w:rsid w:val="000D36F8"/>
    <w:rsid w:val="000D3EF1"/>
    <w:rsid w:val="000E3802"/>
    <w:rsid w:val="000E3AE1"/>
    <w:rsid w:val="000E57B2"/>
    <w:rsid w:val="000F00FC"/>
    <w:rsid w:val="000F0A0B"/>
    <w:rsid w:val="000F238C"/>
    <w:rsid w:val="000F6438"/>
    <w:rsid w:val="00101C11"/>
    <w:rsid w:val="00102BB3"/>
    <w:rsid w:val="00102D5E"/>
    <w:rsid w:val="0011208A"/>
    <w:rsid w:val="00122087"/>
    <w:rsid w:val="001227AF"/>
    <w:rsid w:val="00124683"/>
    <w:rsid w:val="00124F3E"/>
    <w:rsid w:val="00133B96"/>
    <w:rsid w:val="001435D0"/>
    <w:rsid w:val="00143657"/>
    <w:rsid w:val="00144D6A"/>
    <w:rsid w:val="00151394"/>
    <w:rsid w:val="001871BA"/>
    <w:rsid w:val="001C082D"/>
    <w:rsid w:val="001C1A1C"/>
    <w:rsid w:val="001C2952"/>
    <w:rsid w:val="001C544B"/>
    <w:rsid w:val="001C55B9"/>
    <w:rsid w:val="001D6905"/>
    <w:rsid w:val="001D7901"/>
    <w:rsid w:val="001F2064"/>
    <w:rsid w:val="001F5FCC"/>
    <w:rsid w:val="002002ED"/>
    <w:rsid w:val="0020238A"/>
    <w:rsid w:val="00210D53"/>
    <w:rsid w:val="00215194"/>
    <w:rsid w:val="00217A21"/>
    <w:rsid w:val="002250D0"/>
    <w:rsid w:val="00227DC6"/>
    <w:rsid w:val="002344D5"/>
    <w:rsid w:val="002375EE"/>
    <w:rsid w:val="00250C2F"/>
    <w:rsid w:val="00252B83"/>
    <w:rsid w:val="00261EBD"/>
    <w:rsid w:val="002722F5"/>
    <w:rsid w:val="002728F8"/>
    <w:rsid w:val="002822F5"/>
    <w:rsid w:val="00290427"/>
    <w:rsid w:val="002979CC"/>
    <w:rsid w:val="002B1725"/>
    <w:rsid w:val="002B2F76"/>
    <w:rsid w:val="002B7800"/>
    <w:rsid w:val="002C64DE"/>
    <w:rsid w:val="002D28E1"/>
    <w:rsid w:val="002D7D19"/>
    <w:rsid w:val="002E332D"/>
    <w:rsid w:val="002F4210"/>
    <w:rsid w:val="002F601D"/>
    <w:rsid w:val="00310112"/>
    <w:rsid w:val="00312FB6"/>
    <w:rsid w:val="00342BE1"/>
    <w:rsid w:val="00364BAB"/>
    <w:rsid w:val="0037190C"/>
    <w:rsid w:val="003755F7"/>
    <w:rsid w:val="00380721"/>
    <w:rsid w:val="00386846"/>
    <w:rsid w:val="00390F02"/>
    <w:rsid w:val="00391AD1"/>
    <w:rsid w:val="00392256"/>
    <w:rsid w:val="003C7666"/>
    <w:rsid w:val="003D1A04"/>
    <w:rsid w:val="003D35ED"/>
    <w:rsid w:val="003D402D"/>
    <w:rsid w:val="003E4B17"/>
    <w:rsid w:val="003E6400"/>
    <w:rsid w:val="003F5837"/>
    <w:rsid w:val="003F693B"/>
    <w:rsid w:val="004017C6"/>
    <w:rsid w:val="00401D5B"/>
    <w:rsid w:val="00404734"/>
    <w:rsid w:val="004111FE"/>
    <w:rsid w:val="00425347"/>
    <w:rsid w:val="0042766D"/>
    <w:rsid w:val="00427E84"/>
    <w:rsid w:val="004370D8"/>
    <w:rsid w:val="004373B1"/>
    <w:rsid w:val="00446C4C"/>
    <w:rsid w:val="00456799"/>
    <w:rsid w:val="00466F91"/>
    <w:rsid w:val="00470E5D"/>
    <w:rsid w:val="00481CBC"/>
    <w:rsid w:val="00494C1E"/>
    <w:rsid w:val="00495D31"/>
    <w:rsid w:val="004B068E"/>
    <w:rsid w:val="004B085D"/>
    <w:rsid w:val="004B16B1"/>
    <w:rsid w:val="004B7348"/>
    <w:rsid w:val="004B7B83"/>
    <w:rsid w:val="004D5C6A"/>
    <w:rsid w:val="004E3077"/>
    <w:rsid w:val="004E5304"/>
    <w:rsid w:val="004E592F"/>
    <w:rsid w:val="004F5D40"/>
    <w:rsid w:val="00514477"/>
    <w:rsid w:val="00545BBB"/>
    <w:rsid w:val="00562EC9"/>
    <w:rsid w:val="005659BD"/>
    <w:rsid w:val="0056736A"/>
    <w:rsid w:val="00567A36"/>
    <w:rsid w:val="00571936"/>
    <w:rsid w:val="00584C44"/>
    <w:rsid w:val="005945B2"/>
    <w:rsid w:val="005C4FAE"/>
    <w:rsid w:val="005E1F21"/>
    <w:rsid w:val="005E5079"/>
    <w:rsid w:val="00603CF5"/>
    <w:rsid w:val="0061058C"/>
    <w:rsid w:val="00610ADF"/>
    <w:rsid w:val="00647A4A"/>
    <w:rsid w:val="00650177"/>
    <w:rsid w:val="00651A4D"/>
    <w:rsid w:val="00651F77"/>
    <w:rsid w:val="00697DE3"/>
    <w:rsid w:val="006B1508"/>
    <w:rsid w:val="006C48D0"/>
    <w:rsid w:val="006D6FDC"/>
    <w:rsid w:val="006E1BF1"/>
    <w:rsid w:val="006F0ED5"/>
    <w:rsid w:val="00700056"/>
    <w:rsid w:val="007235F7"/>
    <w:rsid w:val="00727655"/>
    <w:rsid w:val="00733C7D"/>
    <w:rsid w:val="007350E8"/>
    <w:rsid w:val="007369CF"/>
    <w:rsid w:val="007420E9"/>
    <w:rsid w:val="00755AFB"/>
    <w:rsid w:val="007603AF"/>
    <w:rsid w:val="00786E3E"/>
    <w:rsid w:val="007A0EB6"/>
    <w:rsid w:val="007A6A28"/>
    <w:rsid w:val="007C0F95"/>
    <w:rsid w:val="007C1EDF"/>
    <w:rsid w:val="007C44AE"/>
    <w:rsid w:val="007D131E"/>
    <w:rsid w:val="007D1B4F"/>
    <w:rsid w:val="007D5B39"/>
    <w:rsid w:val="007E1EEE"/>
    <w:rsid w:val="007E5EDF"/>
    <w:rsid w:val="007E7916"/>
    <w:rsid w:val="007F428B"/>
    <w:rsid w:val="00802126"/>
    <w:rsid w:val="008160FC"/>
    <w:rsid w:val="008164BC"/>
    <w:rsid w:val="00831F61"/>
    <w:rsid w:val="008374C7"/>
    <w:rsid w:val="008517EB"/>
    <w:rsid w:val="008711DC"/>
    <w:rsid w:val="008712D2"/>
    <w:rsid w:val="00871DDB"/>
    <w:rsid w:val="00875EAB"/>
    <w:rsid w:val="00880EED"/>
    <w:rsid w:val="00884D68"/>
    <w:rsid w:val="00885A3E"/>
    <w:rsid w:val="008909D2"/>
    <w:rsid w:val="008913AC"/>
    <w:rsid w:val="008B1B12"/>
    <w:rsid w:val="008C55FE"/>
    <w:rsid w:val="008C5AF6"/>
    <w:rsid w:val="008C6971"/>
    <w:rsid w:val="008D49D8"/>
    <w:rsid w:val="008D6B50"/>
    <w:rsid w:val="008E54DF"/>
    <w:rsid w:val="008E7136"/>
    <w:rsid w:val="008F2236"/>
    <w:rsid w:val="008F2F97"/>
    <w:rsid w:val="008F3F94"/>
    <w:rsid w:val="008F48B6"/>
    <w:rsid w:val="008F6747"/>
    <w:rsid w:val="00906342"/>
    <w:rsid w:val="00912231"/>
    <w:rsid w:val="009234DD"/>
    <w:rsid w:val="0093362E"/>
    <w:rsid w:val="009403AE"/>
    <w:rsid w:val="00940628"/>
    <w:rsid w:val="0094787D"/>
    <w:rsid w:val="0095172D"/>
    <w:rsid w:val="00954FDA"/>
    <w:rsid w:val="00965BE6"/>
    <w:rsid w:val="00966EC8"/>
    <w:rsid w:val="00972743"/>
    <w:rsid w:val="0097729F"/>
    <w:rsid w:val="00992904"/>
    <w:rsid w:val="009B545A"/>
    <w:rsid w:val="009B658A"/>
    <w:rsid w:val="009F197B"/>
    <w:rsid w:val="009F1C62"/>
    <w:rsid w:val="00A0470E"/>
    <w:rsid w:val="00A05CBC"/>
    <w:rsid w:val="00A168EA"/>
    <w:rsid w:val="00A310D6"/>
    <w:rsid w:val="00A3369B"/>
    <w:rsid w:val="00A876C4"/>
    <w:rsid w:val="00A94F8A"/>
    <w:rsid w:val="00AA1A2C"/>
    <w:rsid w:val="00AB3BB2"/>
    <w:rsid w:val="00AC6BF1"/>
    <w:rsid w:val="00AC7281"/>
    <w:rsid w:val="00AE6ED6"/>
    <w:rsid w:val="00B11743"/>
    <w:rsid w:val="00B14EE7"/>
    <w:rsid w:val="00B14FED"/>
    <w:rsid w:val="00B241D3"/>
    <w:rsid w:val="00B345E5"/>
    <w:rsid w:val="00B35085"/>
    <w:rsid w:val="00B418E2"/>
    <w:rsid w:val="00B45A76"/>
    <w:rsid w:val="00B521F5"/>
    <w:rsid w:val="00B53195"/>
    <w:rsid w:val="00B54E7B"/>
    <w:rsid w:val="00B56A24"/>
    <w:rsid w:val="00B6236B"/>
    <w:rsid w:val="00B63A13"/>
    <w:rsid w:val="00B67502"/>
    <w:rsid w:val="00B836D4"/>
    <w:rsid w:val="00B950FB"/>
    <w:rsid w:val="00BA0D0C"/>
    <w:rsid w:val="00BA50F4"/>
    <w:rsid w:val="00BB44A1"/>
    <w:rsid w:val="00BC0613"/>
    <w:rsid w:val="00BC79C5"/>
    <w:rsid w:val="00BD07EF"/>
    <w:rsid w:val="00BE7DD7"/>
    <w:rsid w:val="00BF7F86"/>
    <w:rsid w:val="00C0269F"/>
    <w:rsid w:val="00C07BAC"/>
    <w:rsid w:val="00C1451F"/>
    <w:rsid w:val="00C16E02"/>
    <w:rsid w:val="00C353B9"/>
    <w:rsid w:val="00C45372"/>
    <w:rsid w:val="00C4606A"/>
    <w:rsid w:val="00C5713C"/>
    <w:rsid w:val="00C63584"/>
    <w:rsid w:val="00C65561"/>
    <w:rsid w:val="00C664F0"/>
    <w:rsid w:val="00C66E73"/>
    <w:rsid w:val="00C7485D"/>
    <w:rsid w:val="00C84ABC"/>
    <w:rsid w:val="00C85C0F"/>
    <w:rsid w:val="00C872F9"/>
    <w:rsid w:val="00C908E8"/>
    <w:rsid w:val="00C91B4B"/>
    <w:rsid w:val="00C95860"/>
    <w:rsid w:val="00CE0E87"/>
    <w:rsid w:val="00CE4B97"/>
    <w:rsid w:val="00CE65E8"/>
    <w:rsid w:val="00CE75C8"/>
    <w:rsid w:val="00CF010E"/>
    <w:rsid w:val="00CF27DD"/>
    <w:rsid w:val="00CF75CF"/>
    <w:rsid w:val="00D012E7"/>
    <w:rsid w:val="00D12F95"/>
    <w:rsid w:val="00D14A7B"/>
    <w:rsid w:val="00D15238"/>
    <w:rsid w:val="00D2148A"/>
    <w:rsid w:val="00D255D8"/>
    <w:rsid w:val="00D431F9"/>
    <w:rsid w:val="00D4432C"/>
    <w:rsid w:val="00D514A6"/>
    <w:rsid w:val="00D67DB7"/>
    <w:rsid w:val="00D67EC7"/>
    <w:rsid w:val="00DA644A"/>
    <w:rsid w:val="00DB3CCB"/>
    <w:rsid w:val="00DB43FF"/>
    <w:rsid w:val="00DB758F"/>
    <w:rsid w:val="00DC181B"/>
    <w:rsid w:val="00DC7E80"/>
    <w:rsid w:val="00DD7680"/>
    <w:rsid w:val="00DE641A"/>
    <w:rsid w:val="00DE7596"/>
    <w:rsid w:val="00E04629"/>
    <w:rsid w:val="00E10617"/>
    <w:rsid w:val="00E1246E"/>
    <w:rsid w:val="00E33D6F"/>
    <w:rsid w:val="00E42E6A"/>
    <w:rsid w:val="00E4450D"/>
    <w:rsid w:val="00E56984"/>
    <w:rsid w:val="00E65CA4"/>
    <w:rsid w:val="00E97778"/>
    <w:rsid w:val="00EB63E6"/>
    <w:rsid w:val="00ED76A0"/>
    <w:rsid w:val="00EE3849"/>
    <w:rsid w:val="00EF24AF"/>
    <w:rsid w:val="00EF5F71"/>
    <w:rsid w:val="00EF6433"/>
    <w:rsid w:val="00F0014F"/>
    <w:rsid w:val="00F007B4"/>
    <w:rsid w:val="00F17C59"/>
    <w:rsid w:val="00F22CAA"/>
    <w:rsid w:val="00F27385"/>
    <w:rsid w:val="00F40FE5"/>
    <w:rsid w:val="00F51309"/>
    <w:rsid w:val="00F52103"/>
    <w:rsid w:val="00F53082"/>
    <w:rsid w:val="00F6445B"/>
    <w:rsid w:val="00F64ED0"/>
    <w:rsid w:val="00F714DB"/>
    <w:rsid w:val="00F81B65"/>
    <w:rsid w:val="00F82638"/>
    <w:rsid w:val="00F84679"/>
    <w:rsid w:val="00FA1E75"/>
    <w:rsid w:val="00FA209D"/>
    <w:rsid w:val="00FC4201"/>
    <w:rsid w:val="00FC447C"/>
    <w:rsid w:val="00FC56B5"/>
    <w:rsid w:val="00FD027A"/>
    <w:rsid w:val="00FD189F"/>
    <w:rsid w:val="00FD5B84"/>
    <w:rsid w:val="00FD69AA"/>
    <w:rsid w:val="00FE1A6E"/>
    <w:rsid w:val="00FF40BE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624F"/>
  <w15:chartTrackingRefBased/>
  <w15:docId w15:val="{FECF1D9D-7FF1-429D-8529-AEB8A5C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5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CA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5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4F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6846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60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03A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2765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2765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27655"/>
  </w:style>
  <w:style w:type="paragraph" w:styleId="ad">
    <w:name w:val="annotation subject"/>
    <w:basedOn w:val="ab"/>
    <w:next w:val="ab"/>
    <w:link w:val="ae"/>
    <w:uiPriority w:val="99"/>
    <w:semiHidden/>
    <w:unhideWhenUsed/>
    <w:rsid w:val="0072765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27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Yu (2013)</dc:creator>
  <cp:keywords/>
  <dc:description/>
  <cp:lastModifiedBy>Yu Qin</cp:lastModifiedBy>
  <cp:revision>790</cp:revision>
  <dcterms:created xsi:type="dcterms:W3CDTF">2019-07-03T13:26:00Z</dcterms:created>
  <dcterms:modified xsi:type="dcterms:W3CDTF">2019-08-27T15:14:00Z</dcterms:modified>
</cp:coreProperties>
</file>