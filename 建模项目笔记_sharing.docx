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8C6F0" w14:textId="53C460E3" w:rsidR="00B950FB" w:rsidRPr="002E0A03" w:rsidRDefault="00B950FB" w:rsidP="00B950FB">
      <w:pPr>
        <w:pStyle w:val="2"/>
      </w:pPr>
      <w:r w:rsidRPr="002E0A03">
        <w:rPr>
          <w:rFonts w:hint="eastAsia"/>
        </w:rPr>
        <w:t>逻辑回归模型开发流程（通用）</w:t>
      </w:r>
    </w:p>
    <w:p w14:paraId="5EC4A134" w14:textId="77777777" w:rsidR="00B950FB" w:rsidRPr="002E0A03" w:rsidRDefault="00B950FB" w:rsidP="00B950FB">
      <w:pPr>
        <w:pStyle w:val="a7"/>
        <w:numPr>
          <w:ilvl w:val="0"/>
          <w:numId w:val="5"/>
        </w:numPr>
        <w:ind w:firstLineChars="0"/>
      </w:pPr>
      <w:r w:rsidRPr="00007C3B">
        <w:rPr>
          <w:rFonts w:hint="eastAsia"/>
          <w:b/>
          <w:bCs/>
        </w:rPr>
        <w:t>数据准备</w:t>
      </w:r>
      <w:r w:rsidRPr="00007C3B">
        <w:rPr>
          <w:b/>
          <w:bCs/>
        </w:rPr>
        <w:t>-I</w:t>
      </w:r>
      <w:r w:rsidRPr="00007C3B">
        <w:rPr>
          <w:rFonts w:hint="eastAsia"/>
          <w:b/>
          <w:bCs/>
        </w:rPr>
        <w:t>：</w:t>
      </w:r>
      <w:r w:rsidRPr="002E0A03">
        <w:rPr>
          <w:rFonts w:hint="eastAsia"/>
        </w:rPr>
        <w:t>时间维度数据合并</w:t>
      </w:r>
      <w:r w:rsidRPr="002E0A03">
        <w:t xml:space="preserve"> + </w:t>
      </w:r>
      <w:r w:rsidRPr="002E0A03">
        <w:rPr>
          <w:rFonts w:hint="eastAsia"/>
        </w:rPr>
        <w:t>变量派生</w:t>
      </w:r>
    </w:p>
    <w:p w14:paraId="386934B0" w14:textId="6C91EEAE" w:rsidR="00B950FB" w:rsidRPr="002E0A03" w:rsidRDefault="00B950FB" w:rsidP="00B950F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2E0A03">
        <w:rPr>
          <w:rFonts w:hint="eastAsia"/>
        </w:rPr>
        <w:t>观察窗口历史数据合并</w:t>
      </w:r>
      <w:r w:rsidR="00AB4265">
        <w:rPr>
          <w:rFonts w:hint="eastAsia"/>
        </w:rPr>
        <w:t>（过去3</w:t>
      </w:r>
      <w:r w:rsidR="00AB4265">
        <w:t xml:space="preserve">/6/9/12/24 </w:t>
      </w:r>
      <w:r w:rsidR="00AB4265">
        <w:rPr>
          <w:rFonts w:hint="eastAsia"/>
        </w:rPr>
        <w:t>个月</w:t>
      </w:r>
      <w:r w:rsidR="00AB4265">
        <w:t>）</w:t>
      </w:r>
    </w:p>
    <w:p w14:paraId="371713E3" w14:textId="77777777" w:rsidR="00B950FB" w:rsidRPr="002E0A03" w:rsidRDefault="00B950FB" w:rsidP="00B950FB">
      <w:pPr>
        <w:pStyle w:val="a7"/>
        <w:numPr>
          <w:ilvl w:val="0"/>
          <w:numId w:val="6"/>
        </w:numPr>
        <w:ind w:firstLineChars="0"/>
      </w:pPr>
      <w:r w:rsidRPr="002E0A03">
        <w:rPr>
          <w:rFonts w:hint="eastAsia"/>
        </w:rPr>
        <w:t>派生时间维度衍生变量（总额，频数，增减趋势）</w:t>
      </w:r>
    </w:p>
    <w:p w14:paraId="0B62BE0A" w14:textId="17CEEB8D" w:rsidR="00B950FB" w:rsidRPr="002E0A03" w:rsidRDefault="00B950FB" w:rsidP="00B950FB">
      <w:pPr>
        <w:pStyle w:val="a7"/>
        <w:numPr>
          <w:ilvl w:val="0"/>
          <w:numId w:val="6"/>
        </w:numPr>
        <w:ind w:firstLineChars="0"/>
      </w:pPr>
      <w:r w:rsidRPr="002E0A03">
        <w:rPr>
          <w:rFonts w:hint="eastAsia"/>
        </w:rPr>
        <w:t>派生业务维度衍生变量（消费偏好，</w:t>
      </w:r>
      <w:r w:rsidR="00BB6F52">
        <w:rPr>
          <w:rFonts w:hint="eastAsia"/>
        </w:rPr>
        <w:t>可以交易</w:t>
      </w:r>
      <w:r w:rsidRPr="002E0A03">
        <w:rPr>
          <w:rFonts w:hint="eastAsia"/>
        </w:rPr>
        <w:t>，</w:t>
      </w:r>
      <w:r w:rsidRPr="002E0A03">
        <w:t>100% Uti within X days…）</w:t>
      </w:r>
    </w:p>
    <w:p w14:paraId="248FEDB9" w14:textId="77777777" w:rsidR="00B950FB" w:rsidRPr="002E0A03" w:rsidRDefault="00B950FB" w:rsidP="00B950FB">
      <w:pPr>
        <w:pStyle w:val="a7"/>
        <w:numPr>
          <w:ilvl w:val="0"/>
          <w:numId w:val="5"/>
        </w:numPr>
        <w:ind w:firstLineChars="0"/>
      </w:pPr>
      <w:r w:rsidRPr="00007C3B">
        <w:rPr>
          <w:rFonts w:hint="eastAsia"/>
          <w:b/>
          <w:bCs/>
        </w:rPr>
        <w:t>描述性分析</w:t>
      </w:r>
      <w:r w:rsidRPr="002E0A03">
        <w:rPr>
          <w:rFonts w:hint="eastAsia"/>
          <w:rPrChange w:id="0" w:author="Yu Qin" w:date="2019-09-12T23:40:00Z">
            <w:rPr>
              <w:rFonts w:hint="eastAsia"/>
              <w:b/>
            </w:rPr>
          </w:rPrChange>
        </w:rPr>
        <w:t>：</w:t>
      </w:r>
      <w:r w:rsidRPr="002E0A03">
        <w:rPr>
          <w:rFonts w:hint="eastAsia"/>
        </w:rPr>
        <w:t>单变量统计分布</w:t>
      </w:r>
      <w:r w:rsidRPr="002E0A03">
        <w:t xml:space="preserve"> + </w:t>
      </w:r>
      <w:r w:rsidRPr="002E0A03">
        <w:rPr>
          <w:rFonts w:hint="eastAsia"/>
        </w:rPr>
        <w:t>识别缺失值和极端值</w:t>
      </w:r>
    </w:p>
    <w:p w14:paraId="409FA275" w14:textId="2F9F2538" w:rsidR="00B950FB" w:rsidRDefault="00B950FB" w:rsidP="00B950FB">
      <w:pPr>
        <w:pStyle w:val="a7"/>
        <w:numPr>
          <w:ilvl w:val="0"/>
          <w:numId w:val="7"/>
        </w:numPr>
        <w:ind w:firstLineChars="0"/>
      </w:pPr>
      <w:r w:rsidRPr="002E0A03">
        <w:rPr>
          <w:rFonts w:hint="eastAsia"/>
          <w:rPrChange w:id="1" w:author="Yu Qin" w:date="2019-09-12T23:40:00Z">
            <w:rPr>
              <w:rFonts w:hint="eastAsia"/>
              <w:u w:val="single"/>
            </w:rPr>
          </w:rPrChange>
        </w:rPr>
        <w:t>统计分布：</w:t>
      </w:r>
      <w:r w:rsidR="00F27D6A">
        <w:rPr>
          <w:rFonts w:hint="eastAsia"/>
        </w:rPr>
        <w:t>S</w:t>
      </w:r>
      <w:r w:rsidR="00F27D6A">
        <w:t xml:space="preserve">AS </w:t>
      </w:r>
      <w:r w:rsidR="00286132">
        <w:rPr>
          <w:rFonts w:hint="eastAsia"/>
        </w:rPr>
        <w:t>p</w:t>
      </w:r>
      <w:r w:rsidR="00286132">
        <w:t xml:space="preserve">roc univariat </w:t>
      </w:r>
      <w:r w:rsidR="00F27D6A">
        <w:rPr>
          <w:rFonts w:hint="eastAsia"/>
        </w:rPr>
        <w:t>可生成单变量统计指标,</w:t>
      </w:r>
      <w:r w:rsidR="00F27D6A">
        <w:t xml:space="preserve"> </w:t>
      </w:r>
      <w:r w:rsidR="00F27D6A">
        <w:rPr>
          <w:rFonts w:hint="eastAsia"/>
        </w:rPr>
        <w:t>包括</w:t>
      </w:r>
      <w:r w:rsidRPr="002E0A03">
        <w:rPr>
          <w:rFonts w:hint="eastAsia"/>
        </w:rPr>
        <w:t>矩和位置等</w:t>
      </w:r>
    </w:p>
    <w:p w14:paraId="07639137" w14:textId="1306AB8B" w:rsidR="00B52FA7" w:rsidRDefault="00B52FA7" w:rsidP="00B52FA7">
      <w:pPr>
        <w:pStyle w:val="a7"/>
        <w:ind w:left="1260" w:firstLineChars="0" w:firstLine="0"/>
      </w:pPr>
      <w:hyperlink r:id="rId7" w:history="1">
        <w:r w:rsidRPr="009C0741">
          <w:rPr>
            <w:rStyle w:val="af1"/>
          </w:rPr>
          <w:t>https://www.stattutorials.com/SAS/TUTORIAL-PROC-UNIVARIATE.htm</w:t>
        </w:r>
      </w:hyperlink>
    </w:p>
    <w:p w14:paraId="47282A96" w14:textId="21FAABF1" w:rsidR="00B950FB" w:rsidRPr="002E0A03" w:rsidRDefault="00B950FB" w:rsidP="00B950FB">
      <w:pPr>
        <w:pStyle w:val="a7"/>
        <w:numPr>
          <w:ilvl w:val="0"/>
          <w:numId w:val="7"/>
        </w:numPr>
        <w:ind w:firstLineChars="0"/>
      </w:pPr>
      <w:r w:rsidRPr="002E0A03">
        <w:rPr>
          <w:rFonts w:hint="eastAsia"/>
          <w:rPrChange w:id="2" w:author="Yu Qin" w:date="2019-09-12T23:40:00Z">
            <w:rPr>
              <w:rFonts w:hint="eastAsia"/>
              <w:u w:val="single"/>
            </w:rPr>
          </w:rPrChange>
        </w:rPr>
        <w:t>缺失值处理：</w:t>
      </w:r>
      <w:r w:rsidRPr="002E0A03">
        <w:t>修复、替换、保留、删除。将缺失值作为一种数据特征保留，因为最终所有连续变量都要离散化，可以把缺失值作为离散的一类。(附录：缺失值处理方法)</w:t>
      </w:r>
    </w:p>
    <w:p w14:paraId="6AF68C4A" w14:textId="294532DE" w:rsidR="00B950FB" w:rsidRDefault="00B950FB" w:rsidP="00B950FB">
      <w:pPr>
        <w:pStyle w:val="a7"/>
        <w:numPr>
          <w:ilvl w:val="0"/>
          <w:numId w:val="7"/>
        </w:numPr>
        <w:ind w:firstLineChars="0"/>
      </w:pPr>
      <w:r w:rsidRPr="002E0A03">
        <w:rPr>
          <w:rFonts w:hint="eastAsia"/>
          <w:rPrChange w:id="3" w:author="Yu Qin" w:date="2019-09-12T23:40:00Z">
            <w:rPr>
              <w:rFonts w:hint="eastAsia"/>
              <w:u w:val="single"/>
            </w:rPr>
          </w:rPrChange>
        </w:rPr>
        <w:t>极端值处理：</w:t>
      </w:r>
      <w:r w:rsidRPr="002E0A03">
        <w:rPr>
          <w:rFonts w:hint="eastAsia"/>
        </w:rPr>
        <w:t>通过</w:t>
      </w:r>
      <w:r w:rsidRPr="002E0A03">
        <w:t>K-means</w:t>
      </w:r>
      <w:r w:rsidRPr="002E0A03">
        <w:rPr>
          <w:rFonts w:hint="eastAsia"/>
        </w:rPr>
        <w:t>聚类分析识别极端值，若极端值比例超过</w:t>
      </w:r>
      <w:r w:rsidRPr="002E0A03">
        <w:t>10%，则需将总体分为两个独立的数据集，即分群（segments）</w:t>
      </w:r>
      <w:r w:rsidRPr="002E0A03">
        <w:rPr>
          <w:rFonts w:hint="eastAsia"/>
        </w:rPr>
        <w:t>，针对每个群开发单独的评分卡</w:t>
      </w:r>
      <w:r w:rsidRPr="002E0A03">
        <w:t>; 若小于10%，则在逻辑回归时需要考虑将极端数据剔除。</w:t>
      </w:r>
    </w:p>
    <w:p w14:paraId="5EBD33F5" w14:textId="50438762" w:rsidR="006577BC" w:rsidRDefault="006577BC" w:rsidP="006577BC">
      <w:pPr>
        <w:pStyle w:val="a7"/>
        <w:ind w:left="1260" w:firstLineChars="0" w:firstLine="0"/>
      </w:pPr>
      <w:hyperlink r:id="rId8" w:history="1">
        <w:r w:rsidRPr="009C0741">
          <w:rPr>
            <w:rStyle w:val="af1"/>
          </w:rPr>
          <w:t>https://towardsdatascience.com/k-means-clustering-in-sas-9d19efd4fb1b</w:t>
        </w:r>
      </w:hyperlink>
    </w:p>
    <w:p w14:paraId="0F70DDE2" w14:textId="7B6A180A" w:rsidR="00B950FB" w:rsidRPr="002E0A03" w:rsidRDefault="00B950FB" w:rsidP="00B950FB">
      <w:pPr>
        <w:pStyle w:val="a7"/>
        <w:numPr>
          <w:ilvl w:val="0"/>
          <w:numId w:val="5"/>
        </w:numPr>
        <w:ind w:firstLineChars="0"/>
      </w:pPr>
      <w:r w:rsidRPr="00007C3B">
        <w:rPr>
          <w:rFonts w:hint="eastAsia"/>
          <w:b/>
          <w:bCs/>
          <w:rPrChange w:id="4" w:author="Yu Qin" w:date="2019-09-12T23:40:00Z">
            <w:rPr>
              <w:rFonts w:hint="eastAsia"/>
              <w:b/>
            </w:rPr>
          </w:rPrChange>
        </w:rPr>
        <w:t>特征分析：</w:t>
      </w:r>
      <w:r w:rsidRPr="002E0A03">
        <w:rPr>
          <w:rFonts w:hint="eastAsia"/>
        </w:rPr>
        <w:t>定位预测力最强的变量，</w:t>
      </w:r>
      <w:r w:rsidR="004D367C">
        <w:rPr>
          <w:rFonts w:hint="eastAsia"/>
        </w:rPr>
        <w:t>主要</w:t>
      </w:r>
      <w:r w:rsidRPr="002E0A03">
        <w:rPr>
          <w:rFonts w:hint="eastAsia"/>
        </w:rPr>
        <w:t>判断指标：</w:t>
      </w:r>
    </w:p>
    <w:p w14:paraId="70BE4A66" w14:textId="16C4E2E8" w:rsidR="004D367C" w:rsidRDefault="00B950FB" w:rsidP="00B950FB">
      <w:pPr>
        <w:pStyle w:val="a7"/>
        <w:numPr>
          <w:ilvl w:val="0"/>
          <w:numId w:val="8"/>
        </w:numPr>
        <w:ind w:firstLineChars="0"/>
      </w:pPr>
      <w:r w:rsidRPr="002E0A03">
        <w:t xml:space="preserve">IV </w:t>
      </w:r>
      <w:r w:rsidRPr="002E0A03">
        <w:rPr>
          <w:rFonts w:hint="eastAsia"/>
        </w:rPr>
        <w:t>信息价值</w:t>
      </w:r>
      <w:r w:rsidR="00615058">
        <w:rPr>
          <w:rFonts w:hint="eastAsia"/>
        </w:rPr>
        <w:t xml:space="preserve"> </w:t>
      </w:r>
      <w:r w:rsidR="00615058">
        <w:t>(</w:t>
      </w:r>
      <w:r w:rsidR="00615058">
        <w:rPr>
          <w:rFonts w:hint="eastAsia"/>
        </w:rPr>
        <w:t>针对逻辑回归)</w:t>
      </w:r>
    </w:p>
    <w:p w14:paraId="77FCE943" w14:textId="069C31AC" w:rsidR="00B950FB" w:rsidRPr="002E0A03" w:rsidRDefault="00D51936" w:rsidP="00B950FB">
      <w:pPr>
        <w:pStyle w:val="a7"/>
        <w:numPr>
          <w:ilvl w:val="0"/>
          <w:numId w:val="8"/>
        </w:numPr>
        <w:ind w:firstLineChars="0"/>
      </w:pPr>
      <w:r>
        <w:t xml:space="preserve">IG </w:t>
      </w:r>
      <w:r>
        <w:rPr>
          <w:rFonts w:hint="eastAsia"/>
        </w:rPr>
        <w:t>信息增益</w:t>
      </w:r>
      <w:r w:rsidR="00615058">
        <w:rPr>
          <w:rFonts w:hint="eastAsia"/>
        </w:rPr>
        <w:t xml:space="preserve"> (针对决策树</w:t>
      </w:r>
      <w:r w:rsidR="00615058">
        <w:t>)</w:t>
      </w:r>
    </w:p>
    <w:p w14:paraId="3C8D9817" w14:textId="0F185A75" w:rsidR="00B950FB" w:rsidRPr="002E0A03" w:rsidRDefault="00B950FB" w:rsidP="00B950FB">
      <w:pPr>
        <w:pStyle w:val="a7"/>
        <w:numPr>
          <w:ilvl w:val="0"/>
          <w:numId w:val="8"/>
        </w:numPr>
        <w:ind w:firstLineChars="0"/>
      </w:pPr>
      <w:r w:rsidRPr="002E0A03">
        <w:t>R</w:t>
      </w:r>
      <w:r w:rsidRPr="002E0A03">
        <w:rPr>
          <w:rFonts w:hint="eastAsia"/>
        </w:rPr>
        <w:t>方</w:t>
      </w:r>
      <w:r w:rsidRPr="002E0A03">
        <w:t xml:space="preserve"> </w:t>
      </w:r>
      <w:r w:rsidRPr="002E0A03">
        <w:rPr>
          <w:rFonts w:hint="eastAsia"/>
        </w:rPr>
        <w:t>决定系数</w:t>
      </w:r>
      <w:r w:rsidR="00615058">
        <w:rPr>
          <w:rFonts w:hint="eastAsia"/>
        </w:rPr>
        <w:t xml:space="preserve"> </w:t>
      </w:r>
      <w:r w:rsidR="00615058">
        <w:t>(</w:t>
      </w:r>
      <w:r w:rsidR="00615058">
        <w:rPr>
          <w:rFonts w:hint="eastAsia"/>
        </w:rPr>
        <w:t>针对</w:t>
      </w:r>
      <w:r w:rsidR="00FC4912">
        <w:rPr>
          <w:rFonts w:hint="eastAsia"/>
        </w:rPr>
        <w:t>所有</w:t>
      </w:r>
      <w:r w:rsidR="00615058">
        <w:rPr>
          <w:rFonts w:hint="eastAsia"/>
        </w:rPr>
        <w:t>回归</w:t>
      </w:r>
      <w:r w:rsidR="00FC4912">
        <w:rPr>
          <w:rFonts w:hint="eastAsia"/>
        </w:rPr>
        <w:t>模型</w:t>
      </w:r>
      <w:r w:rsidR="00615058">
        <w:rPr>
          <w:rFonts w:hint="eastAsia"/>
        </w:rPr>
        <w:t>)</w:t>
      </w:r>
    </w:p>
    <w:p w14:paraId="1F1081CD" w14:textId="77777777" w:rsidR="00B950FB" w:rsidRPr="002E0A03" w:rsidRDefault="00B950FB" w:rsidP="00B950FB">
      <w:pPr>
        <w:pStyle w:val="a7"/>
        <w:numPr>
          <w:ilvl w:val="0"/>
          <w:numId w:val="5"/>
        </w:numPr>
        <w:ind w:firstLineChars="0"/>
      </w:pPr>
      <w:r w:rsidRPr="00007C3B">
        <w:rPr>
          <w:rFonts w:hint="eastAsia"/>
          <w:b/>
          <w:bCs/>
          <w:rPrChange w:id="5" w:author="Yu Qin" w:date="2019-09-12T23:40:00Z">
            <w:rPr>
              <w:rFonts w:hint="eastAsia"/>
              <w:b/>
            </w:rPr>
          </w:rPrChange>
        </w:rPr>
        <w:t>数据准备</w:t>
      </w:r>
      <w:r w:rsidRPr="00007C3B">
        <w:rPr>
          <w:b/>
          <w:bCs/>
          <w:rPrChange w:id="6" w:author="Yu Qin" w:date="2019-09-12T23:40:00Z">
            <w:rPr>
              <w:b/>
            </w:rPr>
          </w:rPrChange>
        </w:rPr>
        <w:t>-II:</w:t>
      </w:r>
      <w:r w:rsidRPr="00007C3B">
        <w:rPr>
          <w:b/>
          <w:bCs/>
        </w:rPr>
        <w:t xml:space="preserve"> </w:t>
      </w:r>
      <w:r w:rsidRPr="002E0A03">
        <w:rPr>
          <w:rFonts w:hint="eastAsia"/>
        </w:rPr>
        <w:t>分箱，连续变量离散化</w:t>
      </w:r>
      <w:r w:rsidRPr="002E0A03">
        <w:t xml:space="preserve"> + </w:t>
      </w:r>
      <w:r w:rsidRPr="002E0A03">
        <w:rPr>
          <w:rFonts w:hint="eastAsia"/>
        </w:rPr>
        <w:t>分类变量降基数</w:t>
      </w:r>
    </w:p>
    <w:p w14:paraId="575047F9" w14:textId="77777777" w:rsidR="00B950FB" w:rsidRPr="002E0A03" w:rsidRDefault="00B950FB" w:rsidP="00B950FB">
      <w:pPr>
        <w:pStyle w:val="a7"/>
        <w:numPr>
          <w:ilvl w:val="0"/>
          <w:numId w:val="9"/>
        </w:numPr>
        <w:ind w:firstLineChars="0"/>
      </w:pPr>
      <w:r w:rsidRPr="002E0A03">
        <w:rPr>
          <w:rFonts w:hint="eastAsia"/>
          <w:rPrChange w:id="7" w:author="Yu Qin" w:date="2019-09-12T23:40:00Z">
            <w:rPr>
              <w:rFonts w:hint="eastAsia"/>
              <w:u w:val="single"/>
            </w:rPr>
          </w:rPrChange>
        </w:rPr>
        <w:t>粗分类</w:t>
      </w:r>
      <w:r w:rsidRPr="002E0A03">
        <w:rPr>
          <w:rPrChange w:id="8" w:author="Yu Qin" w:date="2019-09-12T23:40:00Z">
            <w:rPr>
              <w:u w:val="single"/>
            </w:rPr>
          </w:rPrChange>
        </w:rPr>
        <w:t xml:space="preserve"> Coarse Classing</w:t>
      </w:r>
      <w:r w:rsidRPr="002E0A03">
        <w:t xml:space="preserve">: </w:t>
      </w:r>
    </w:p>
    <w:p w14:paraId="3DE605A2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rPr>
          <w:rFonts w:hint="eastAsia"/>
        </w:rPr>
        <w:t>数值变量：等高度分箱（</w:t>
      </w:r>
      <w:r w:rsidRPr="002E0A03">
        <w:t>10-20箱）</w:t>
      </w:r>
    </w:p>
    <w:p w14:paraId="3C72DA17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rPr>
          <w:rFonts w:hint="eastAsia"/>
        </w:rPr>
        <w:t>分类变量：保持其原有分类不变</w:t>
      </w:r>
    </w:p>
    <w:p w14:paraId="1D256DB6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rPr>
          <w:rFonts w:hint="eastAsia"/>
        </w:rPr>
        <w:t>计算每个</w:t>
      </w:r>
      <w:r w:rsidRPr="002E0A03">
        <w:t>bin</w:t>
      </w:r>
      <w:r w:rsidRPr="002E0A03">
        <w:rPr>
          <w:rFonts w:hint="eastAsia"/>
        </w:rPr>
        <w:t>的</w:t>
      </w:r>
      <w:r w:rsidRPr="002E0A03">
        <w:t>WOE</w:t>
      </w:r>
    </w:p>
    <w:p w14:paraId="3820D5F8" w14:textId="4C88C52A" w:rsidR="00B950FB" w:rsidRPr="002E0A03" w:rsidRDefault="00B950FB" w:rsidP="00073014">
      <w:pPr>
        <w:pStyle w:val="a7"/>
        <w:numPr>
          <w:ilvl w:val="0"/>
          <w:numId w:val="9"/>
        </w:numPr>
        <w:ind w:firstLineChars="0"/>
      </w:pPr>
      <w:r w:rsidRPr="002E0A03">
        <w:rPr>
          <w:rFonts w:hint="eastAsia"/>
          <w:rPrChange w:id="9" w:author="Yu Qin" w:date="2019-09-12T23:40:00Z">
            <w:rPr>
              <w:rFonts w:hint="eastAsia"/>
              <w:u w:val="single"/>
            </w:rPr>
          </w:rPrChange>
        </w:rPr>
        <w:t>精分类</w:t>
      </w:r>
      <w:r w:rsidRPr="002E0A03">
        <w:rPr>
          <w:rPrChange w:id="10" w:author="Yu Qin" w:date="2019-09-12T23:40:00Z">
            <w:rPr>
              <w:u w:val="single"/>
            </w:rPr>
          </w:rPrChange>
        </w:rPr>
        <w:t xml:space="preserve"> Fine Classing:</w:t>
      </w:r>
      <w:r w:rsidR="00073014">
        <w:t xml:space="preserve"> </w:t>
      </w:r>
      <w:r w:rsidR="00073014">
        <w:rPr>
          <w:rFonts w:hint="eastAsia"/>
        </w:rPr>
        <w:t>将</w:t>
      </w:r>
      <w:r w:rsidR="00073014">
        <w:t>WOE</w:t>
      </w:r>
      <w:r w:rsidR="00073014">
        <w:rPr>
          <w:rFonts w:hint="eastAsia"/>
        </w:rPr>
        <w:t>相近的箱体合并起来，减少箱体数量，降低基数</w:t>
      </w:r>
    </w:p>
    <w:p w14:paraId="5EBD5E56" w14:textId="77777777" w:rsidR="00B950FB" w:rsidRPr="002E0A03" w:rsidRDefault="00B950FB" w:rsidP="00B950FB">
      <w:pPr>
        <w:pStyle w:val="a7"/>
        <w:numPr>
          <w:ilvl w:val="0"/>
          <w:numId w:val="5"/>
        </w:numPr>
        <w:ind w:firstLineChars="0"/>
      </w:pPr>
      <w:r w:rsidRPr="00007C3B">
        <w:rPr>
          <w:rFonts w:hint="eastAsia"/>
          <w:b/>
          <w:bCs/>
          <w:rPrChange w:id="11" w:author="Yu Qin" w:date="2019-09-12T23:40:00Z">
            <w:rPr>
              <w:rFonts w:hint="eastAsia"/>
              <w:b/>
            </w:rPr>
          </w:rPrChange>
        </w:rPr>
        <w:t>变量选择</w:t>
      </w:r>
      <w:r w:rsidRPr="00007C3B">
        <w:rPr>
          <w:b/>
          <w:bCs/>
          <w:rPrChange w:id="12" w:author="Yu Qin" w:date="2019-09-12T23:40:00Z">
            <w:rPr>
              <w:b/>
            </w:rPr>
          </w:rPrChange>
        </w:rPr>
        <w:t>-I:</w:t>
      </w:r>
      <w:r w:rsidRPr="002E0A03">
        <w:rPr>
          <w:rPrChange w:id="13" w:author="Yu Qin" w:date="2019-09-12T23:40:00Z">
            <w:rPr>
              <w:b/>
            </w:rPr>
          </w:rPrChange>
        </w:rPr>
        <w:t xml:space="preserve"> </w:t>
      </w:r>
      <w:r w:rsidRPr="002E0A03">
        <w:rPr>
          <w:rFonts w:hint="eastAsia"/>
        </w:rPr>
        <w:t>选择预测力最强的变量，并去除多重共线性</w:t>
      </w:r>
    </w:p>
    <w:p w14:paraId="21D901E1" w14:textId="28A310FF" w:rsidR="00B950FB" w:rsidRPr="002E0A03" w:rsidRDefault="00B950FB" w:rsidP="00B950FB">
      <w:pPr>
        <w:pStyle w:val="a7"/>
        <w:numPr>
          <w:ilvl w:val="0"/>
          <w:numId w:val="10"/>
        </w:numPr>
        <w:ind w:firstLineChars="0"/>
      </w:pPr>
      <w:r w:rsidRPr="002E0A03">
        <w:rPr>
          <w:rFonts w:hint="eastAsia"/>
          <w:rPrChange w:id="14" w:author="Yu Qin" w:date="2019-09-12T23:40:00Z">
            <w:rPr>
              <w:rFonts w:hint="eastAsia"/>
              <w:u w:val="single"/>
            </w:rPr>
          </w:rPrChange>
        </w:rPr>
        <w:t>变量初选：</w:t>
      </w:r>
      <w:r w:rsidRPr="002E0A03">
        <w:rPr>
          <w:rFonts w:hint="eastAsia"/>
        </w:rPr>
        <w:t>预测力最强</w:t>
      </w:r>
      <w:r w:rsidRPr="002E0A03">
        <w:t>(IV, R^2)</w:t>
      </w:r>
      <w:r w:rsidRPr="002E0A03">
        <w:rPr>
          <w:rFonts w:hint="eastAsia"/>
        </w:rPr>
        <w:t>，且有业务意义的变量组合</w:t>
      </w:r>
    </w:p>
    <w:p w14:paraId="1D29D926" w14:textId="7D38AB9E" w:rsidR="00B950FB" w:rsidRPr="002E0A03" w:rsidRDefault="00B950FB" w:rsidP="00B950FB">
      <w:pPr>
        <w:pStyle w:val="a7"/>
        <w:numPr>
          <w:ilvl w:val="0"/>
          <w:numId w:val="9"/>
        </w:numPr>
        <w:ind w:firstLineChars="0"/>
        <w:rPr>
          <w:rPrChange w:id="15" w:author="Yu Qin" w:date="2019-09-12T23:40:00Z">
            <w:rPr>
              <w:u w:val="single"/>
            </w:rPr>
          </w:rPrChange>
        </w:rPr>
      </w:pPr>
      <w:r w:rsidRPr="002E0A03">
        <w:rPr>
          <w:rFonts w:hint="eastAsia"/>
          <w:rPrChange w:id="16" w:author="Yu Qin" w:date="2019-09-12T23:40:00Z">
            <w:rPr>
              <w:rFonts w:hint="eastAsia"/>
              <w:u w:val="single"/>
            </w:rPr>
          </w:rPrChange>
        </w:rPr>
        <w:t>去除多重共线性：</w:t>
      </w:r>
      <w:r w:rsidR="008C4C61">
        <w:tab/>
      </w:r>
    </w:p>
    <w:p w14:paraId="0F1CEA81" w14:textId="39BDD805" w:rsidR="00B950FB" w:rsidRPr="002E0A03" w:rsidRDefault="00B950FB" w:rsidP="005419DD">
      <w:pPr>
        <w:pStyle w:val="a7"/>
        <w:numPr>
          <w:ilvl w:val="0"/>
          <w:numId w:val="22"/>
        </w:numPr>
        <w:ind w:firstLineChars="0"/>
      </w:pPr>
      <w:r w:rsidRPr="002E0A03">
        <w:rPr>
          <w:rFonts w:hint="eastAsia"/>
          <w:rPrChange w:id="17" w:author="Yu Qin" w:date="2019-09-12T23:40:00Z">
            <w:rPr>
              <w:rFonts w:hint="eastAsia"/>
              <w:u w:val="single"/>
            </w:rPr>
          </w:rPrChange>
        </w:rPr>
        <w:t>多重共线性诊断：</w:t>
      </w:r>
      <w:r w:rsidR="008C4C61">
        <w:tab/>
      </w:r>
      <w:r w:rsidRPr="002E0A03">
        <w:t xml:space="preserve">VIF 方差膨胀因子&gt;10 </w:t>
      </w:r>
      <w:r w:rsidRPr="002E0A03">
        <w:rPr>
          <w:rFonts w:hint="eastAsia"/>
        </w:rPr>
        <w:t>或</w:t>
      </w:r>
      <w:r w:rsidRPr="002E0A03">
        <w:t xml:space="preserve"> Tolerance &lt; 0.1, </w:t>
      </w:r>
      <w:r w:rsidRPr="002E0A03">
        <w:rPr>
          <w:rFonts w:hint="eastAsia"/>
        </w:rPr>
        <w:t>则说明该变量存在</w:t>
      </w:r>
      <w:r w:rsidR="00074102">
        <w:rPr>
          <w:rFonts w:hint="eastAsia"/>
        </w:rPr>
        <w:t>严重的</w:t>
      </w:r>
      <w:r w:rsidRPr="002E0A03">
        <w:rPr>
          <w:rFonts w:hint="eastAsia"/>
        </w:rPr>
        <w:t>多重共线性</w:t>
      </w:r>
    </w:p>
    <w:p w14:paraId="635D05FE" w14:textId="558C3F08" w:rsidR="00B950FB" w:rsidRDefault="00B950FB" w:rsidP="005419DD">
      <w:pPr>
        <w:pStyle w:val="a7"/>
        <w:numPr>
          <w:ilvl w:val="0"/>
          <w:numId w:val="22"/>
        </w:numPr>
        <w:ind w:firstLineChars="0"/>
      </w:pPr>
      <w:r w:rsidRPr="002E0A03">
        <w:rPr>
          <w:rFonts w:hint="eastAsia"/>
          <w:rPrChange w:id="18" w:author="Yu Qin" w:date="2019-09-12T23:40:00Z">
            <w:rPr>
              <w:rFonts w:hint="eastAsia"/>
              <w:u w:val="single"/>
            </w:rPr>
          </w:rPrChange>
        </w:rPr>
        <w:t>多重共线性消除</w:t>
      </w:r>
      <w:r w:rsidRPr="002E0A03">
        <w:rPr>
          <w:rPrChange w:id="19" w:author="Yu Qin" w:date="2019-09-12T23:40:00Z">
            <w:rPr>
              <w:u w:val="single"/>
            </w:rPr>
          </w:rPrChange>
        </w:rPr>
        <w:t xml:space="preserve">: </w:t>
      </w:r>
      <w:r w:rsidRPr="002E0A03">
        <w:rPr>
          <w:rFonts w:hint="eastAsia"/>
        </w:rPr>
        <w:t>制作两两变量间的皮尔森相关系数矩阵，定位相关变量组合，重新选择变量</w:t>
      </w:r>
    </w:p>
    <w:p w14:paraId="005AFB70" w14:textId="7791A38B" w:rsidR="00102FC2" w:rsidRDefault="00D84B21" w:rsidP="005419D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降低</w:t>
      </w:r>
      <w:r w:rsidR="00102FC2">
        <w:rPr>
          <w:rFonts w:hint="eastAsia"/>
        </w:rPr>
        <w:t>模型敏感</w:t>
      </w:r>
      <w:r w:rsidR="00342922">
        <w:rPr>
          <w:rFonts w:hint="eastAsia"/>
        </w:rPr>
        <w:t>度</w:t>
      </w:r>
      <w:r w:rsidR="00102FC2">
        <w:rPr>
          <w:rFonts w:hint="eastAsia"/>
        </w:rPr>
        <w:t>：</w:t>
      </w:r>
      <w:r w:rsidR="00C75840">
        <w:rPr>
          <w:rFonts w:hint="eastAsia"/>
        </w:rPr>
        <w:t>通过</w:t>
      </w:r>
      <w:r w:rsidR="00102FC2">
        <w:rPr>
          <w:rFonts w:hint="eastAsia"/>
        </w:rPr>
        <w:t>引入正则项</w:t>
      </w:r>
      <w:r w:rsidR="00C75840">
        <w:rPr>
          <w:rFonts w:hint="eastAsia"/>
        </w:rPr>
        <w:t xml:space="preserve"> </w:t>
      </w:r>
      <w:r w:rsidR="00C75840">
        <w:t>Regularization</w:t>
      </w:r>
    </w:p>
    <w:p w14:paraId="6BCE9510" w14:textId="5C7CB8D7" w:rsidR="00102FC2" w:rsidRDefault="00102FC2" w:rsidP="00102FC2">
      <w:pPr>
        <w:pStyle w:val="a7"/>
        <w:numPr>
          <w:ilvl w:val="1"/>
          <w:numId w:val="22"/>
        </w:numPr>
        <w:ind w:firstLineChars="0"/>
      </w:pPr>
      <w:r>
        <w:t>L1</w:t>
      </w:r>
      <w:r>
        <w:rPr>
          <w:rFonts w:hint="eastAsia"/>
        </w:rPr>
        <w:t>正则：可以起到稀疏特征的筛选作用</w:t>
      </w:r>
      <w:r w:rsidR="000F10ED">
        <w:rPr>
          <w:rFonts w:hint="eastAsia"/>
        </w:rPr>
        <w:t xml:space="preserve"> </w:t>
      </w:r>
      <w:r w:rsidR="000F10ED">
        <w:t>(LASSO Regression)</w:t>
      </w:r>
    </w:p>
    <w:p w14:paraId="53F5B179" w14:textId="5579DBF1" w:rsidR="00102FC2" w:rsidRDefault="00102FC2" w:rsidP="00102FC2">
      <w:pPr>
        <w:pStyle w:val="a7"/>
        <w:numPr>
          <w:ilvl w:val="1"/>
          <w:numId w:val="22"/>
        </w:numPr>
        <w:ind w:firstLineChars="0"/>
      </w:pPr>
      <w:r>
        <w:t>L2</w:t>
      </w:r>
      <w:r>
        <w:rPr>
          <w:rFonts w:hint="eastAsia"/>
        </w:rPr>
        <w:t>正则：无法筛选稀疏特征，但稳定性更强</w:t>
      </w:r>
      <w:r w:rsidR="000F10ED">
        <w:rPr>
          <w:rFonts w:hint="eastAsia"/>
        </w:rPr>
        <w:t xml:space="preserve"> </w:t>
      </w:r>
      <w:r w:rsidR="000F10ED">
        <w:t>(Ridge Regression)</w:t>
      </w:r>
    </w:p>
    <w:p w14:paraId="1E30E72F" w14:textId="00D78D1B" w:rsidR="000F10ED" w:rsidRPr="002E0A03" w:rsidRDefault="000F10ED" w:rsidP="00102FC2">
      <w:pPr>
        <w:pStyle w:val="a7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同时运用</w:t>
      </w:r>
      <w:r>
        <w:t>L1+L2</w:t>
      </w:r>
      <w:r>
        <w:rPr>
          <w:rFonts w:hint="eastAsia"/>
        </w:rPr>
        <w:t>正则：结合两者优点</w:t>
      </w:r>
      <w:r w:rsidR="00D93E2D">
        <w:rPr>
          <w:rFonts w:hint="eastAsia"/>
        </w:rPr>
        <w:t xml:space="preserve"> </w:t>
      </w:r>
      <w:r>
        <w:t>(</w:t>
      </w:r>
      <w:r>
        <w:rPr>
          <w:rFonts w:hint="eastAsia"/>
        </w:rPr>
        <w:t>弹性网络模型</w:t>
      </w:r>
      <w:r>
        <w:t xml:space="preserve"> Elastic Net)</w:t>
      </w:r>
    </w:p>
    <w:p w14:paraId="05103DE1" w14:textId="1A665BB6" w:rsidR="005038FD" w:rsidRDefault="00761A40" w:rsidP="00B950FB">
      <w:pPr>
        <w:pStyle w:val="a7"/>
        <w:numPr>
          <w:ilvl w:val="0"/>
          <w:numId w:val="5"/>
        </w:numPr>
        <w:ind w:firstLineChars="0"/>
      </w:pPr>
      <w:r w:rsidRPr="00007C3B">
        <w:rPr>
          <w:rFonts w:hint="eastAsia"/>
          <w:b/>
          <w:bCs/>
        </w:rPr>
        <w:t>数据的</w:t>
      </w:r>
      <w:r w:rsidR="00CE1654" w:rsidRPr="00007C3B">
        <w:rPr>
          <w:rFonts w:hint="eastAsia"/>
          <w:b/>
          <w:bCs/>
        </w:rPr>
        <w:t>归一化</w:t>
      </w:r>
      <w:r w:rsidR="00CE1654">
        <w:t xml:space="preserve"> Normalization</w:t>
      </w:r>
      <w:r w:rsidR="00007C3B">
        <w:rPr>
          <w:rFonts w:hint="eastAsia"/>
        </w:rPr>
        <w:t>：</w:t>
      </w:r>
      <w:r w:rsidR="00007C3B" w:rsidRPr="00007C3B">
        <w:t>将数据映射到指定的范围，用于去除不同维度数据的量纲以及量纲单位</w:t>
      </w:r>
    </w:p>
    <w:p w14:paraId="5618F09F" w14:textId="2B143A00" w:rsidR="005038FD" w:rsidRDefault="005038FD" w:rsidP="005038F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M</w:t>
      </w:r>
      <w:r>
        <w:t xml:space="preserve">ax-min </w:t>
      </w:r>
      <w:r w:rsidR="008A050E">
        <w:rPr>
          <w:rFonts w:hint="eastAsia"/>
        </w:rPr>
        <w:t>极差</w:t>
      </w:r>
      <w:r>
        <w:rPr>
          <w:rFonts w:hint="eastAsia"/>
        </w:rPr>
        <w:t>归一</w:t>
      </w:r>
    </w:p>
    <w:p w14:paraId="4655D265" w14:textId="6706EF9A" w:rsidR="005038FD" w:rsidRDefault="005038FD" w:rsidP="005038FD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t xml:space="preserve">Z-score </w:t>
      </w:r>
      <w:r w:rsidR="008A050E">
        <w:rPr>
          <w:rFonts w:hint="eastAsia"/>
        </w:rPr>
        <w:t>标准差</w:t>
      </w:r>
      <w:r>
        <w:rPr>
          <w:rFonts w:hint="eastAsia"/>
        </w:rPr>
        <w:t>归一</w:t>
      </w:r>
    </w:p>
    <w:p w14:paraId="02BBC4C8" w14:textId="29DBA50A" w:rsidR="00B950FB" w:rsidRPr="002E0A03" w:rsidRDefault="00B950FB" w:rsidP="005038FD">
      <w:pPr>
        <w:pStyle w:val="a7"/>
        <w:numPr>
          <w:ilvl w:val="1"/>
          <w:numId w:val="5"/>
        </w:numPr>
        <w:ind w:firstLineChars="0"/>
      </w:pPr>
      <w:r w:rsidRPr="002E0A03">
        <w:rPr>
          <w:rPrChange w:id="20" w:author="Yu Qin" w:date="2019-09-12T23:40:00Z">
            <w:rPr>
              <w:b/>
            </w:rPr>
          </w:rPrChange>
        </w:rPr>
        <w:t>WOE</w:t>
      </w:r>
      <w:r w:rsidR="005038FD">
        <w:rPr>
          <w:rFonts w:hint="eastAsia"/>
        </w:rPr>
        <w:t xml:space="preserve"> </w:t>
      </w:r>
      <w:r w:rsidR="008A050E">
        <w:rPr>
          <w:rFonts w:hint="eastAsia"/>
        </w:rPr>
        <w:t>证据权重</w:t>
      </w:r>
      <w:r w:rsidR="005038FD">
        <w:rPr>
          <w:rFonts w:hint="eastAsia"/>
        </w:rPr>
        <w:t>归一</w:t>
      </w:r>
      <w:r w:rsidR="005038FD">
        <w:t>(</w:t>
      </w:r>
      <w:r w:rsidR="005038FD">
        <w:rPr>
          <w:rFonts w:hint="eastAsia"/>
        </w:rPr>
        <w:t>针对逻辑回归</w:t>
      </w:r>
      <w:r w:rsidR="005038FD">
        <w:t>)</w:t>
      </w:r>
      <w:r w:rsidRPr="002E0A03">
        <w:rPr>
          <w:rFonts w:hint="eastAsia"/>
          <w:rPrChange w:id="21" w:author="Yu Qin" w:date="2019-09-12T23:40:00Z">
            <w:rPr>
              <w:rFonts w:hint="eastAsia"/>
              <w:b/>
            </w:rPr>
          </w:rPrChange>
        </w:rPr>
        <w:t>：</w:t>
      </w:r>
      <w:r w:rsidRPr="002E0A03">
        <w:rPr>
          <w:rFonts w:hint="eastAsia"/>
        </w:rPr>
        <w:t>用</w:t>
      </w:r>
      <w:r w:rsidRPr="002E0A03">
        <w:t>WOE</w:t>
      </w:r>
      <w:r w:rsidRPr="002E0A03">
        <w:rPr>
          <w:rFonts w:hint="eastAsia"/>
        </w:rPr>
        <w:t>值替代原数据集所有变量原有的值</w:t>
      </w:r>
    </w:p>
    <w:p w14:paraId="7878E885" w14:textId="78ABC92D" w:rsidR="00B950FB" w:rsidRPr="002E0A03" w:rsidRDefault="00B950FB" w:rsidP="00B950FB">
      <w:pPr>
        <w:pStyle w:val="a7"/>
        <w:numPr>
          <w:ilvl w:val="0"/>
          <w:numId w:val="5"/>
        </w:numPr>
        <w:ind w:firstLineChars="0"/>
      </w:pPr>
      <w:r w:rsidRPr="005E1999">
        <w:rPr>
          <w:rFonts w:hint="eastAsia"/>
          <w:b/>
          <w:bCs/>
          <w:rPrChange w:id="22" w:author="Yu Qin" w:date="2019-09-12T23:40:00Z">
            <w:rPr>
              <w:rFonts w:hint="eastAsia"/>
              <w:b/>
            </w:rPr>
          </w:rPrChange>
        </w:rPr>
        <w:t>建立逻辑回归模型</w:t>
      </w:r>
      <w:r w:rsidRPr="002E0A03">
        <w:rPr>
          <w:rFonts w:hint="eastAsia"/>
          <w:rPrChange w:id="23" w:author="Yu Qin" w:date="2019-09-12T23:40:00Z">
            <w:rPr>
              <w:rFonts w:hint="eastAsia"/>
              <w:b/>
            </w:rPr>
          </w:rPrChange>
        </w:rPr>
        <w:t>：</w:t>
      </w:r>
      <w:r w:rsidR="000B255A">
        <w:t>SAS</w:t>
      </w:r>
      <w:r w:rsidRPr="002E0A03">
        <w:t xml:space="preserve"> proc logistic</w:t>
      </w:r>
      <w:r w:rsidR="00841F0D">
        <w:t xml:space="preserve"> </w:t>
      </w:r>
      <w:r w:rsidR="00841F0D">
        <w:rPr>
          <w:rFonts w:hint="eastAsia"/>
        </w:rPr>
        <w:t>或</w:t>
      </w:r>
      <w:r w:rsidR="00841F0D">
        <w:t>SAS EM logistic</w:t>
      </w:r>
      <w:r w:rsidRPr="002E0A03">
        <w:t xml:space="preserve">, </w:t>
      </w:r>
      <w:r w:rsidRPr="002E0A03">
        <w:rPr>
          <w:rFonts w:hint="eastAsia"/>
        </w:rPr>
        <w:t>使用</w:t>
      </w:r>
      <w:r w:rsidRPr="002E0A03">
        <w:t xml:space="preserve"> stepwise </w:t>
      </w:r>
      <w:r w:rsidRPr="002E0A03">
        <w:rPr>
          <w:rFonts w:hint="eastAsia"/>
        </w:rPr>
        <w:t>法再次选择变量</w:t>
      </w:r>
    </w:p>
    <w:p w14:paraId="517D3B8A" w14:textId="77777777" w:rsidR="00B950FB" w:rsidRPr="002E0A03" w:rsidRDefault="00B950FB" w:rsidP="00B950FB">
      <w:pPr>
        <w:pStyle w:val="a7"/>
        <w:numPr>
          <w:ilvl w:val="0"/>
          <w:numId w:val="5"/>
        </w:numPr>
        <w:ind w:firstLineChars="0"/>
        <w:rPr>
          <w:rPrChange w:id="24" w:author="Yu Qin" w:date="2019-09-12T23:40:00Z">
            <w:rPr>
              <w:b/>
              <w:u w:val="single"/>
            </w:rPr>
          </w:rPrChange>
        </w:rPr>
      </w:pPr>
      <w:r w:rsidRPr="005E1999">
        <w:rPr>
          <w:rFonts w:hint="eastAsia"/>
          <w:b/>
          <w:bCs/>
          <w:rPrChange w:id="25" w:author="Yu Qin" w:date="2019-09-12T23:40:00Z">
            <w:rPr>
              <w:rFonts w:hint="eastAsia"/>
              <w:b/>
            </w:rPr>
          </w:rPrChange>
        </w:rPr>
        <w:t>判断模型是否成立</w:t>
      </w:r>
      <w:r w:rsidRPr="002E0A03">
        <w:rPr>
          <w:rFonts w:hint="eastAsia"/>
          <w:rPrChange w:id="26" w:author="Yu Qin" w:date="2019-09-12T23:40:00Z">
            <w:rPr>
              <w:rFonts w:hint="eastAsia"/>
              <w:b/>
            </w:rPr>
          </w:rPrChange>
        </w:rPr>
        <w:t>：</w:t>
      </w:r>
      <w:r w:rsidRPr="002E0A03">
        <w:rPr>
          <w:rFonts w:hint="eastAsia"/>
        </w:rPr>
        <w:t>四个判断指标：</w:t>
      </w:r>
    </w:p>
    <w:p w14:paraId="44D08724" w14:textId="3B288FD0" w:rsidR="00B52FA7" w:rsidRDefault="00B950FB" w:rsidP="00B52FA7">
      <w:pPr>
        <w:pStyle w:val="a7"/>
        <w:numPr>
          <w:ilvl w:val="0"/>
          <w:numId w:val="11"/>
        </w:numPr>
        <w:ind w:firstLineChars="0"/>
      </w:pPr>
      <w:r w:rsidRPr="002E0A03">
        <w:rPr>
          <w:rFonts w:hint="eastAsia"/>
          <w:rPrChange w:id="27" w:author="Yu Qin" w:date="2019-09-12T23:40:00Z">
            <w:rPr>
              <w:rFonts w:hint="eastAsia"/>
              <w:u w:val="single"/>
            </w:rPr>
          </w:rPrChange>
        </w:rPr>
        <w:t>最大似然估计</w:t>
      </w:r>
      <w:ins w:id="28" w:author="秦 宇" w:date="2020-03-12T15:49:00Z">
        <w:r w:rsidR="00FD0005">
          <w:rPr>
            <w:rFonts w:hint="eastAsia"/>
          </w:rPr>
          <w:t>（</w:t>
        </w:r>
      </w:ins>
      <w:ins w:id="29" w:author="秦 宇" w:date="2020-03-12T15:50:00Z">
        <w:r w:rsidR="00FD0005">
          <w:rPr>
            <w:rFonts w:hint="eastAsia"/>
          </w:rPr>
          <w:t>判断单个变量</w:t>
        </w:r>
        <w:r w:rsidR="003D3B92">
          <w:rPr>
            <w:rFonts w:hint="eastAsia"/>
          </w:rPr>
          <w:t>的参数</w:t>
        </w:r>
        <w:r w:rsidR="00FD0005">
          <w:rPr>
            <w:rFonts w:hint="eastAsia"/>
          </w:rPr>
          <w:t>是否可用）</w:t>
        </w:r>
      </w:ins>
      <w:r w:rsidRPr="002E0A03">
        <w:t xml:space="preserve">: </w:t>
      </w:r>
      <w:r w:rsidRPr="002E0A03">
        <w:rPr>
          <w:rFonts w:hint="eastAsia"/>
        </w:rPr>
        <w:t>单个变量的标准误越小越好，说明单个参数的估计置信区间不至于过大，是可靠可用的。判断标准是</w:t>
      </w:r>
      <w:r w:rsidRPr="002E0A03">
        <w:t xml:space="preserve"> Wald Chi</w:t>
      </w:r>
      <w:r w:rsidR="008C4C61">
        <w:t>-</w:t>
      </w:r>
      <w:r w:rsidRPr="002E0A03">
        <w:t>sqr P Value &lt; 0.05</w:t>
      </w:r>
      <w:r w:rsidR="00B52FA7">
        <w:rPr>
          <w:rFonts w:hint="eastAsia"/>
        </w:rPr>
        <w:t>；沃尔德方差公式：</w:t>
      </w:r>
    </w:p>
    <w:p w14:paraId="1E21EA2B" w14:textId="03D53FDE" w:rsidR="00B52FA7" w:rsidRPr="002E0A03" w:rsidRDefault="00B52FA7" w:rsidP="00B52FA7">
      <w:pPr>
        <w:ind w:left="126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FFD009" wp14:editId="35A9012E">
            <wp:extent cx="2095500" cy="39370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形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5667" w14:textId="242DCE8D" w:rsidR="00B950FB" w:rsidRDefault="00E47FBD" w:rsidP="00B950FB">
      <w:pPr>
        <w:pStyle w:val="a7"/>
        <w:numPr>
          <w:ilvl w:val="0"/>
          <w:numId w:val="11"/>
        </w:numPr>
        <w:ind w:firstLineChars="0"/>
      </w:pPr>
      <w:ins w:id="30" w:author="秦 宇" w:date="2020-03-12T15:52:00Z">
        <w:r>
          <w:rPr>
            <w:rFonts w:hint="eastAsia"/>
          </w:rPr>
          <w:t>过</w:t>
        </w:r>
      </w:ins>
      <w:r w:rsidR="00B950FB" w:rsidRPr="002E0A03">
        <w:rPr>
          <w:rFonts w:hint="eastAsia"/>
          <w:rPrChange w:id="31" w:author="Yu Qin" w:date="2019-09-12T23:40:00Z">
            <w:rPr>
              <w:rFonts w:hint="eastAsia"/>
              <w:u w:val="single"/>
            </w:rPr>
          </w:rPrChange>
        </w:rPr>
        <w:t>拟合</w:t>
      </w:r>
      <w:del w:id="32" w:author="秦 宇" w:date="2020-03-12T15:51:00Z">
        <w:r w:rsidR="00B950FB" w:rsidRPr="002E0A03" w:rsidDel="00E47FBD">
          <w:rPr>
            <w:rFonts w:hint="eastAsia"/>
            <w:rPrChange w:id="33" w:author="Yu Qin" w:date="2019-09-12T23:40:00Z">
              <w:rPr>
                <w:rFonts w:hint="eastAsia"/>
                <w:u w:val="single"/>
              </w:rPr>
            </w:rPrChange>
          </w:rPr>
          <w:delText>度检</w:delText>
        </w:r>
      </w:del>
      <w:r w:rsidR="00B950FB" w:rsidRPr="002E0A03">
        <w:rPr>
          <w:rFonts w:hint="eastAsia"/>
          <w:rPrChange w:id="34" w:author="Yu Qin" w:date="2019-09-12T23:40:00Z">
            <w:rPr>
              <w:rFonts w:hint="eastAsia"/>
              <w:u w:val="single"/>
            </w:rPr>
          </w:rPrChange>
        </w:rPr>
        <w:t>验</w:t>
      </w:r>
      <w:r w:rsidR="00B950FB" w:rsidRPr="002E0A03">
        <w:rPr>
          <w:rFonts w:hint="eastAsia"/>
        </w:rPr>
        <w:t>：</w:t>
      </w:r>
      <w:r w:rsidR="00B950FB" w:rsidRPr="002E0A03">
        <w:t>AIC SC 越小越好。本模型AIC</w:t>
      </w:r>
      <w:r w:rsidR="00B950FB" w:rsidRPr="002E0A03">
        <w:rPr>
          <w:rFonts w:hint="eastAsia"/>
        </w:rPr>
        <w:t>为</w:t>
      </w:r>
      <w:r w:rsidR="00B950FB" w:rsidRPr="002E0A03">
        <w:t>2700；两个模型应该选AIC</w:t>
      </w:r>
      <w:r w:rsidR="00B950FB" w:rsidRPr="002E0A03">
        <w:rPr>
          <w:rFonts w:hint="eastAsia"/>
        </w:rPr>
        <w:t>小的那个；</w:t>
      </w:r>
      <w:r w:rsidR="00B950FB" w:rsidRPr="002E0A03">
        <w:t>AIC</w:t>
      </w:r>
      <w:r w:rsidR="00B950FB" w:rsidRPr="002E0A03">
        <w:rPr>
          <w:rFonts w:hint="eastAsia"/>
        </w:rPr>
        <w:t>大则有过拟合可能</w:t>
      </w:r>
      <w:r w:rsidR="00B950FB" w:rsidRPr="002E0A03">
        <w:t>(变量太多)；</w:t>
      </w:r>
    </w:p>
    <w:p w14:paraId="0C59BEEF" w14:textId="12353295" w:rsidR="007800F7" w:rsidRDefault="007800F7" w:rsidP="007800F7">
      <w:pPr>
        <w:pStyle w:val="a7"/>
        <w:ind w:left="1260" w:firstLineChars="0" w:firstLine="0"/>
      </w:pPr>
      <w:hyperlink r:id="rId11" w:history="1">
        <w:r w:rsidRPr="009C0741">
          <w:rPr>
            <w:rStyle w:val="af1"/>
          </w:rPr>
          <w:t>https://en.wikipedia.org/wiki/Akaike_information_criterion</w:t>
        </w:r>
      </w:hyperlink>
    </w:p>
    <w:p w14:paraId="39EFE9DA" w14:textId="521F98DA" w:rsidR="00B950FB" w:rsidRDefault="00B950FB" w:rsidP="00B950FB">
      <w:pPr>
        <w:pStyle w:val="a7"/>
        <w:numPr>
          <w:ilvl w:val="0"/>
          <w:numId w:val="11"/>
        </w:numPr>
        <w:ind w:firstLineChars="0"/>
      </w:pPr>
      <w:r w:rsidRPr="002E0A03">
        <w:rPr>
          <w:rFonts w:hint="eastAsia"/>
          <w:rPrChange w:id="35" w:author="Yu Qin" w:date="2019-09-12T23:40:00Z">
            <w:rPr>
              <w:rFonts w:hint="eastAsia"/>
              <w:u w:val="single"/>
            </w:rPr>
          </w:rPrChange>
        </w:rPr>
        <w:t>拟合不足检验</w:t>
      </w:r>
      <w:r w:rsidRPr="002E0A03">
        <w:rPr>
          <w:rFonts w:hint="eastAsia"/>
        </w:rPr>
        <w:t>：</w:t>
      </w:r>
      <w:r w:rsidRPr="002E0A03">
        <w:t xml:space="preserve">Hosmer Lemeshow Test; Chi P Value &lt; 0.05, </w:t>
      </w:r>
      <w:r w:rsidRPr="002E0A03">
        <w:rPr>
          <w:rFonts w:hint="eastAsia"/>
        </w:rPr>
        <w:t>否则说明欠拟合</w:t>
      </w:r>
    </w:p>
    <w:p w14:paraId="2137C9ED" w14:textId="5D8CD5D0" w:rsidR="007A716D" w:rsidRDefault="007A716D" w:rsidP="007A716D">
      <w:pPr>
        <w:pStyle w:val="a7"/>
        <w:ind w:left="1260" w:firstLineChars="0" w:firstLine="0"/>
      </w:pPr>
      <w:hyperlink r:id="rId12" w:history="1">
        <w:r w:rsidRPr="009C0741">
          <w:rPr>
            <w:rStyle w:val="af1"/>
          </w:rPr>
          <w:t>https://en.wikipedia.org/wiki/Hosmer%E2%80%93Lemeshow_test</w:t>
        </w:r>
      </w:hyperlink>
    </w:p>
    <w:p w14:paraId="47863074" w14:textId="49AAEF9F" w:rsidR="00B950FB" w:rsidRDefault="00B950FB" w:rsidP="00B950FB">
      <w:pPr>
        <w:pStyle w:val="a7"/>
        <w:numPr>
          <w:ilvl w:val="0"/>
          <w:numId w:val="11"/>
        </w:numPr>
        <w:ind w:firstLineChars="0"/>
      </w:pPr>
      <w:r w:rsidRPr="002E0A03">
        <w:rPr>
          <w:rFonts w:hint="eastAsia"/>
        </w:rPr>
        <w:t>全局零假设检验</w:t>
      </w:r>
      <w:r w:rsidR="00D63F7C">
        <w:rPr>
          <w:rFonts w:hint="eastAsia"/>
        </w:rPr>
        <w:t>：</w:t>
      </w:r>
      <w:r w:rsidRPr="002E0A03">
        <w:rPr>
          <w:rFonts w:hint="eastAsia"/>
        </w:rPr>
        <w:t>假设所有参数都是</w:t>
      </w:r>
      <w:r w:rsidRPr="002E0A03">
        <w:t>0，相关关系是否为抽样误差偶然得到，标准为 Likelihood Ratio, Score, Wald</w:t>
      </w:r>
      <w:r w:rsidRPr="002E0A03">
        <w:rPr>
          <w:rFonts w:hint="eastAsia"/>
        </w:rPr>
        <w:t>的</w:t>
      </w:r>
      <w:r w:rsidRPr="002E0A03">
        <w:t>P Value &lt; 0.05</w:t>
      </w:r>
    </w:p>
    <w:p w14:paraId="256F5A46" w14:textId="2B6D0DBE" w:rsidR="00D63F7C" w:rsidRDefault="00D63F7C" w:rsidP="00D63F7C">
      <w:pPr>
        <w:pStyle w:val="a7"/>
        <w:ind w:left="1260" w:firstLineChars="0" w:firstLine="0"/>
      </w:pPr>
      <w:hyperlink r:id="rId13" w:history="1">
        <w:r w:rsidRPr="009C0741">
          <w:rPr>
            <w:rStyle w:val="af1"/>
          </w:rPr>
          <w:t>https://stats.idre.ucla.edu/sas/output/proc-logistic/</w:t>
        </w:r>
      </w:hyperlink>
    </w:p>
    <w:p w14:paraId="01FDBAAB" w14:textId="674F5776" w:rsidR="00B950FB" w:rsidRPr="002E0A03" w:rsidRDefault="00B950FB" w:rsidP="00B950FB">
      <w:pPr>
        <w:pStyle w:val="a7"/>
        <w:numPr>
          <w:ilvl w:val="0"/>
          <w:numId w:val="5"/>
        </w:numPr>
        <w:ind w:firstLineChars="0"/>
      </w:pPr>
      <w:r w:rsidRPr="005E1999">
        <w:rPr>
          <w:rFonts w:hint="eastAsia"/>
          <w:b/>
          <w:bCs/>
          <w:rPrChange w:id="36" w:author="Yu Qin" w:date="2019-09-12T23:40:00Z">
            <w:rPr>
              <w:rFonts w:hint="eastAsia"/>
              <w:b/>
            </w:rPr>
          </w:rPrChange>
        </w:rPr>
        <w:t>模型验证</w:t>
      </w:r>
      <w:r w:rsidRPr="005E1999">
        <w:rPr>
          <w:b/>
          <w:bCs/>
          <w:rPrChange w:id="37" w:author="Yu Qin" w:date="2019-09-12T23:40:00Z">
            <w:rPr>
              <w:b/>
            </w:rPr>
          </w:rPrChange>
        </w:rPr>
        <w:t xml:space="preserve"> Validation</w:t>
      </w:r>
      <w:r w:rsidRPr="002E0A03">
        <w:rPr>
          <w:rPrChange w:id="38" w:author="Yu Qin" w:date="2019-09-12T23:40:00Z">
            <w:rPr>
              <w:b/>
            </w:rPr>
          </w:rPrChange>
        </w:rPr>
        <w:t>:</w:t>
      </w:r>
      <w:r w:rsidRPr="002E0A03">
        <w:t xml:space="preserve"> </w:t>
      </w:r>
      <w:r w:rsidRPr="002E0A03">
        <w:rPr>
          <w:rFonts w:hint="eastAsia"/>
        </w:rPr>
        <w:t>检查模型的精确性和稳健性</w:t>
      </w:r>
    </w:p>
    <w:p w14:paraId="7DEEF481" w14:textId="77777777" w:rsidR="00B950FB" w:rsidRPr="002E0A03" w:rsidRDefault="00B950FB" w:rsidP="00B950FB">
      <w:pPr>
        <w:pStyle w:val="a7"/>
        <w:numPr>
          <w:ilvl w:val="0"/>
          <w:numId w:val="13"/>
        </w:numPr>
        <w:ind w:firstLineChars="0"/>
      </w:pPr>
      <w:r w:rsidRPr="002E0A03">
        <w:rPr>
          <w:rFonts w:hint="eastAsia"/>
          <w:rPrChange w:id="39" w:author="Yu Qin" w:date="2019-09-12T23:40:00Z">
            <w:rPr>
              <w:rFonts w:hint="eastAsia"/>
              <w:b/>
              <w:u w:val="single"/>
            </w:rPr>
          </w:rPrChange>
        </w:rPr>
        <w:t>精确性</w:t>
      </w:r>
      <w:r w:rsidRPr="002E0A03">
        <w:rPr>
          <w:rPrChange w:id="40" w:author="Yu Qin" w:date="2019-09-12T23:40:00Z">
            <w:rPr>
              <w:b/>
              <w:u w:val="single"/>
            </w:rPr>
          </w:rPrChange>
        </w:rPr>
        <w:t xml:space="preserve"> Accuracy:</w:t>
      </w:r>
      <w:r w:rsidRPr="002E0A03">
        <w:rPr>
          <w:rPrChange w:id="41" w:author="Yu Qin" w:date="2019-09-12T23:40:00Z">
            <w:rPr>
              <w:u w:val="single"/>
            </w:rPr>
          </w:rPrChange>
        </w:rPr>
        <w:t xml:space="preserve"> </w:t>
      </w:r>
      <w:r w:rsidRPr="002E0A03">
        <w:rPr>
          <w:rFonts w:hint="eastAsia"/>
        </w:rPr>
        <w:t>模型对目标变量的预测是准确的，能够有力区分</w:t>
      </w:r>
      <w:r w:rsidRPr="002E0A03">
        <w:t xml:space="preserve"> Good &amp; Bad</w:t>
      </w:r>
      <w:r w:rsidRPr="002E0A03">
        <w:rPr>
          <w:rFonts w:hint="eastAsia"/>
        </w:rPr>
        <w:t>客户。</w:t>
      </w:r>
    </w:p>
    <w:p w14:paraId="5326F685" w14:textId="77777777" w:rsidR="00B950FB" w:rsidRPr="002E0A03" w:rsidRDefault="00B950FB" w:rsidP="00235209">
      <w:pPr>
        <w:pStyle w:val="a7"/>
        <w:numPr>
          <w:ilvl w:val="0"/>
          <w:numId w:val="23"/>
        </w:numPr>
        <w:ind w:firstLineChars="0"/>
      </w:pPr>
      <w:r w:rsidRPr="00D93E2D">
        <w:rPr>
          <w:rFonts w:hint="eastAsia"/>
          <w:b/>
          <w:bCs/>
          <w:rPrChange w:id="42" w:author="Yu Qin" w:date="2019-09-12T23:40:00Z">
            <w:rPr>
              <w:rFonts w:hint="eastAsia"/>
              <w:b/>
            </w:rPr>
          </w:rPrChange>
        </w:rPr>
        <w:t>混淆矩阵</w:t>
      </w:r>
      <w:r w:rsidRPr="002E0A03">
        <w:rPr>
          <w:rPrChange w:id="43" w:author="Yu Qin" w:date="2019-09-12T23:40:00Z">
            <w:rPr>
              <w:b/>
            </w:rPr>
          </w:rPrChange>
        </w:rPr>
        <w:t xml:space="preserve"> Confusion Matrix:</w:t>
      </w:r>
      <w:r w:rsidRPr="002E0A03">
        <w:t xml:space="preserve"> </w:t>
      </w:r>
      <w:r w:rsidRPr="002E0A03">
        <w:rPr>
          <w:rFonts w:hint="eastAsia"/>
        </w:rPr>
        <w:t>通过实际结果</w:t>
      </w:r>
      <w:r w:rsidRPr="002E0A03">
        <w:t xml:space="preserve"> * </w:t>
      </w:r>
      <w:r w:rsidRPr="002E0A03">
        <w:rPr>
          <w:rFonts w:hint="eastAsia"/>
        </w:rPr>
        <w:t>预测结果的矩阵，得到</w:t>
      </w:r>
      <w:r w:rsidRPr="002E0A03">
        <w:t>True Positive, False Positive, True Negative, False Negative 四组基本测试数据(何为预测positive</w:t>
      </w:r>
      <w:r w:rsidRPr="002E0A03">
        <w:rPr>
          <w:rFonts w:hint="eastAsia"/>
        </w:rPr>
        <w:t>取决于对预测概率的</w:t>
      </w:r>
      <w:r w:rsidRPr="002E0A03">
        <w:t>cutoff point</w:t>
      </w:r>
      <w:r w:rsidRPr="002E0A03">
        <w:rPr>
          <w:rFonts w:hint="eastAsia"/>
        </w:rPr>
        <w:t>选择</w:t>
      </w:r>
      <w:r w:rsidRPr="002E0A03">
        <w:t>)，并衍生出一系列衡量模型准确性的指标，其中最重要的3个指标：</w:t>
      </w:r>
    </w:p>
    <w:p w14:paraId="18CC2E40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rPr>
          <w:rFonts w:hint="eastAsia"/>
        </w:rPr>
        <w:t>测准率</w:t>
      </w:r>
      <w:r w:rsidRPr="002E0A03">
        <w:t xml:space="preserve"> Accuracy:  (TP+TN)/Total;</w:t>
      </w:r>
    </w:p>
    <w:p w14:paraId="6C17103C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rPr>
          <w:rFonts w:hint="eastAsia"/>
        </w:rPr>
        <w:t>命中率</w:t>
      </w:r>
      <w:r w:rsidRPr="002E0A03">
        <w:t xml:space="preserve"> Hit Rate:  TP/(TP+FN); </w:t>
      </w:r>
      <w:r w:rsidRPr="002E0A03">
        <w:rPr>
          <w:rFonts w:hint="eastAsia"/>
        </w:rPr>
        <w:t>也叫</w:t>
      </w:r>
      <w:r w:rsidRPr="002E0A03">
        <w:t>TPR, Sensitivity;</w:t>
      </w:r>
    </w:p>
    <w:p w14:paraId="4BD6B679" w14:textId="21F1F402" w:rsidR="00B950FB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rPr>
          <w:rFonts w:hint="eastAsia"/>
        </w:rPr>
        <w:t>误报率</w:t>
      </w:r>
      <w:r w:rsidRPr="002E0A03">
        <w:t xml:space="preserve"> False Alarm</w:t>
      </w:r>
      <w:r w:rsidRPr="002E0A03">
        <w:rPr>
          <w:rFonts w:hint="eastAsia"/>
        </w:rPr>
        <w:t>：</w:t>
      </w:r>
      <w:r w:rsidRPr="002E0A03">
        <w:t xml:space="preserve"> FP/(FP+TN); </w:t>
      </w:r>
      <w:r w:rsidRPr="002E0A03">
        <w:rPr>
          <w:rFonts w:hint="eastAsia"/>
        </w:rPr>
        <w:t>也叫</w:t>
      </w:r>
      <w:r w:rsidRPr="002E0A03">
        <w:t>FPR;</w:t>
      </w:r>
    </w:p>
    <w:p w14:paraId="5A2AC5EB" w14:textId="268B585C" w:rsidR="00D93E2D" w:rsidRDefault="00D93E2D" w:rsidP="00D93E2D">
      <w:pPr>
        <w:ind w:left="1680"/>
      </w:pPr>
      <w:hyperlink r:id="rId14" w:history="1">
        <w:r w:rsidRPr="009C0741">
          <w:rPr>
            <w:rStyle w:val="af1"/>
          </w:rPr>
          <w:t>https://en.wikipedia.org/wiki/Confusion_matrix</w:t>
        </w:r>
      </w:hyperlink>
    </w:p>
    <w:p w14:paraId="0723105C" w14:textId="628A074D" w:rsidR="00B950FB" w:rsidRDefault="00B950FB" w:rsidP="00235209">
      <w:pPr>
        <w:pStyle w:val="a7"/>
        <w:numPr>
          <w:ilvl w:val="0"/>
          <w:numId w:val="23"/>
        </w:numPr>
        <w:ind w:firstLineChars="0"/>
      </w:pPr>
      <w:r w:rsidRPr="00D93E2D">
        <w:rPr>
          <w:b/>
          <w:bCs/>
          <w:rPrChange w:id="44" w:author="Yu Qin" w:date="2019-09-12T23:40:00Z">
            <w:rPr>
              <w:b/>
            </w:rPr>
          </w:rPrChange>
        </w:rPr>
        <w:t>ROC Curve:</w:t>
      </w:r>
      <w:r w:rsidRPr="002E0A03">
        <w:t xml:space="preserve"> </w:t>
      </w:r>
      <w:r w:rsidRPr="002E0A03">
        <w:rPr>
          <w:rFonts w:hint="eastAsia"/>
        </w:rPr>
        <w:t>基于混淆矩阵</w:t>
      </w:r>
      <w:r w:rsidRPr="002E0A03">
        <w:t>, y</w:t>
      </w:r>
      <w:r w:rsidRPr="002E0A03">
        <w:rPr>
          <w:rFonts w:hint="eastAsia"/>
        </w:rPr>
        <w:t>轴为</w:t>
      </w:r>
      <w:r w:rsidRPr="002E0A03">
        <w:t xml:space="preserve">Sensitivity (hit rate), x轴为false alarm (1-specificity), </w:t>
      </w:r>
      <w:r w:rsidRPr="002E0A03">
        <w:rPr>
          <w:rFonts w:hint="eastAsia"/>
        </w:rPr>
        <w:t>检查随着</w:t>
      </w:r>
      <w:r w:rsidRPr="002E0A03">
        <w:t>cutoff point</w:t>
      </w:r>
      <w:r w:rsidRPr="002E0A03">
        <w:rPr>
          <w:rFonts w:hint="eastAsia"/>
        </w:rPr>
        <w:t>的移动，两个准确率指标的增加变化。在任何</w:t>
      </w:r>
      <w:r w:rsidRPr="002E0A03">
        <w:t>cutoff point</w:t>
      </w:r>
      <w:r w:rsidRPr="002E0A03">
        <w:rPr>
          <w:rFonts w:hint="eastAsia"/>
        </w:rPr>
        <w:t>下，命中率比误报率越高越好。</w:t>
      </w:r>
      <w:ins w:id="45" w:author="Yu Qin" w:date="2019-08-27T23:14:00Z">
        <w:r w:rsidR="004D5C6A" w:rsidRPr="002E0A03">
          <w:t>AUC/C</w:t>
        </w:r>
        <w:r w:rsidR="004D5C6A" w:rsidRPr="002E0A03">
          <w:rPr>
            <w:rFonts w:hint="eastAsia"/>
          </w:rPr>
          <w:t>值为</w:t>
        </w:r>
        <w:r w:rsidR="004D5C6A" w:rsidRPr="002E0A03">
          <w:t>ROC</w:t>
        </w:r>
        <w:r w:rsidR="004D5C6A" w:rsidRPr="002E0A03">
          <w:rPr>
            <w:rFonts w:hint="eastAsia"/>
          </w:rPr>
          <w:t>曲线下得面积，越大越好</w:t>
        </w:r>
      </w:ins>
      <w:ins w:id="46" w:author="Yu Qin" w:date="2019-09-13T09:00:00Z">
        <w:r w:rsidR="00764A2D">
          <w:rPr>
            <w:rFonts w:hint="eastAsia"/>
          </w:rPr>
          <w:t>，最大值为1，</w:t>
        </w:r>
      </w:ins>
      <w:ins w:id="47" w:author="Yu Qin" w:date="2019-09-13T09:01:00Z">
        <w:r w:rsidR="00764A2D">
          <w:t>Benchmark</w:t>
        </w:r>
      </w:ins>
      <w:ins w:id="48" w:author="Yu Qin" w:date="2019-09-13T09:00:00Z">
        <w:r w:rsidR="00764A2D">
          <w:rPr>
            <w:rFonts w:hint="eastAsia"/>
          </w:rPr>
          <w:t>为</w:t>
        </w:r>
        <w:r w:rsidR="00764A2D">
          <w:t>0.25</w:t>
        </w:r>
      </w:ins>
      <w:ins w:id="49" w:author="Yu Qin" w:date="2019-08-27T23:14:00Z">
        <w:r w:rsidR="004D5C6A" w:rsidRPr="002E0A03">
          <w:rPr>
            <w:rFonts w:hint="eastAsia"/>
          </w:rPr>
          <w:t>。</w:t>
        </w:r>
      </w:ins>
    </w:p>
    <w:p w14:paraId="644701EB" w14:textId="46576607" w:rsidR="00D93E2D" w:rsidRDefault="00D93E2D" w:rsidP="00D93E2D">
      <w:pPr>
        <w:pStyle w:val="a7"/>
        <w:ind w:left="1680" w:firstLineChars="0" w:firstLine="0"/>
      </w:pPr>
      <w:hyperlink r:id="rId15" w:history="1">
        <w:r w:rsidRPr="009C0741">
          <w:rPr>
            <w:rStyle w:val="af1"/>
          </w:rPr>
          <w:t>https://en.wikipedia.org/wiki/Receiver_operating_characteristic</w:t>
        </w:r>
      </w:hyperlink>
    </w:p>
    <w:p w14:paraId="67374913" w14:textId="008AEE25" w:rsidR="00B950FB" w:rsidRDefault="00B950FB" w:rsidP="00235209">
      <w:pPr>
        <w:pStyle w:val="a7"/>
        <w:numPr>
          <w:ilvl w:val="0"/>
          <w:numId w:val="23"/>
        </w:numPr>
        <w:ind w:firstLineChars="0"/>
      </w:pPr>
      <w:r w:rsidRPr="00D93E2D">
        <w:rPr>
          <w:b/>
          <w:bCs/>
          <w:rPrChange w:id="50" w:author="Yu Qin" w:date="2019-09-12T23:40:00Z">
            <w:rPr>
              <w:b/>
            </w:rPr>
          </w:rPrChange>
        </w:rPr>
        <w:t>KS Curve</w:t>
      </w:r>
      <w:r w:rsidRPr="002E0A03">
        <w:rPr>
          <w:rPrChange w:id="51" w:author="Yu Qin" w:date="2019-09-12T23:40:00Z">
            <w:rPr>
              <w:b/>
            </w:rPr>
          </w:rPrChange>
        </w:rPr>
        <w:t xml:space="preserve">: </w:t>
      </w:r>
      <w:r w:rsidRPr="002E0A03">
        <w:rPr>
          <w:rFonts w:hint="eastAsia"/>
        </w:rPr>
        <w:t>衡量分离度，是最重要的验证指标；</w:t>
      </w:r>
      <w:r w:rsidRPr="002E0A03">
        <w:t>X</w:t>
      </w:r>
      <w:r w:rsidRPr="002E0A03">
        <w:rPr>
          <w:rFonts w:hint="eastAsia"/>
        </w:rPr>
        <w:t>轴为</w:t>
      </w:r>
      <w:r w:rsidRPr="002E0A03">
        <w:t>total population cumulative %, Y</w:t>
      </w:r>
      <w:r w:rsidRPr="002E0A03">
        <w:rPr>
          <w:rFonts w:hint="eastAsia"/>
        </w:rPr>
        <w:t>轴为</w:t>
      </w:r>
      <w:r w:rsidRPr="002E0A03">
        <w:t xml:space="preserve">good cumulative % </w:t>
      </w:r>
      <w:r w:rsidRPr="002E0A03">
        <w:rPr>
          <w:rFonts w:hint="eastAsia"/>
        </w:rPr>
        <w:t>和</w:t>
      </w:r>
      <w:r w:rsidRPr="002E0A03">
        <w:t xml:space="preserve"> bad cumulative %</w:t>
      </w:r>
      <w:r w:rsidRPr="002E0A03">
        <w:rPr>
          <w:rFonts w:hint="eastAsia"/>
        </w:rPr>
        <w:t>两条曲线；两条曲线差异越大越好。</w:t>
      </w:r>
      <w:r w:rsidRPr="002E0A03">
        <w:t>Benchmark</w:t>
      </w:r>
      <w:r w:rsidRPr="002E0A03">
        <w:rPr>
          <w:rFonts w:hint="eastAsia"/>
        </w:rPr>
        <w:t>为</w:t>
      </w:r>
      <w:r w:rsidRPr="002E0A03">
        <w:t>30%。</w:t>
      </w:r>
    </w:p>
    <w:p w14:paraId="6CDEB97C" w14:textId="3A358A73" w:rsidR="000621B6" w:rsidRDefault="000621B6" w:rsidP="000621B6">
      <w:pPr>
        <w:pStyle w:val="a7"/>
        <w:ind w:left="1680" w:firstLineChars="0" w:firstLine="0"/>
      </w:pPr>
      <w:hyperlink r:id="rId16" w:history="1">
        <w:r w:rsidRPr="009C0741">
          <w:rPr>
            <w:rStyle w:val="af1"/>
          </w:rPr>
          <w:t>https://en.wikipedia.org/wiki/Kolmogorov%E2%80%93Smirnov_test</w:t>
        </w:r>
      </w:hyperlink>
    </w:p>
    <w:p w14:paraId="4EFB4BD2" w14:textId="330D2BA1" w:rsidR="00B950FB" w:rsidRDefault="00B950FB" w:rsidP="00235209">
      <w:pPr>
        <w:pStyle w:val="a7"/>
        <w:numPr>
          <w:ilvl w:val="0"/>
          <w:numId w:val="23"/>
        </w:numPr>
        <w:ind w:firstLineChars="0"/>
      </w:pPr>
      <w:r w:rsidRPr="00D93E2D">
        <w:rPr>
          <w:b/>
          <w:bCs/>
          <w:rPrChange w:id="52" w:author="Yu Qin" w:date="2019-09-12T23:40:00Z">
            <w:rPr>
              <w:b/>
            </w:rPr>
          </w:rPrChange>
        </w:rPr>
        <w:t>Lorenze Curve &amp; Gini Coefficient</w:t>
      </w:r>
      <w:r w:rsidRPr="002E0A03">
        <w:rPr>
          <w:rPrChange w:id="53" w:author="Yu Qin" w:date="2019-09-12T23:40:00Z">
            <w:rPr>
              <w:b/>
            </w:rPr>
          </w:rPrChange>
        </w:rPr>
        <w:t>:</w:t>
      </w:r>
      <w:r w:rsidRPr="002E0A03">
        <w:t xml:space="preserve"> </w:t>
      </w:r>
      <w:r w:rsidRPr="002E0A03">
        <w:rPr>
          <w:rFonts w:hint="eastAsia"/>
        </w:rPr>
        <w:t>衡量数据纯度（分布均匀程度），</w:t>
      </w:r>
      <w:r w:rsidRPr="002E0A03">
        <w:t>x轴为total population cumulative %, Y</w:t>
      </w:r>
      <w:r w:rsidRPr="002E0A03">
        <w:rPr>
          <w:rFonts w:hint="eastAsia"/>
        </w:rPr>
        <w:t>轴为</w:t>
      </w:r>
      <w:r w:rsidRPr="002E0A03">
        <w:t>good cumulative %</w:t>
      </w:r>
      <w:r w:rsidRPr="002E0A03">
        <w:rPr>
          <w:rFonts w:hint="eastAsia"/>
        </w:rPr>
        <w:t>。两条曲线：</w:t>
      </w:r>
      <w:r w:rsidRPr="002E0A03">
        <w:t>1.均匀分布；2.实际分布；Gini</w:t>
      </w:r>
      <w:r w:rsidRPr="002E0A03">
        <w:rPr>
          <w:rFonts w:hint="eastAsia"/>
        </w:rPr>
        <w:t>为两条曲线下面积比</w:t>
      </w:r>
      <w:r w:rsidRPr="002E0A03">
        <w:t>A/(A+B), 当分布绝对不均匀时, Gini=1;</w:t>
      </w:r>
    </w:p>
    <w:p w14:paraId="1B4F8EC4" w14:textId="4837F413" w:rsidR="000621B6" w:rsidRDefault="000621B6" w:rsidP="000621B6">
      <w:pPr>
        <w:pStyle w:val="a7"/>
        <w:ind w:left="1680" w:firstLineChars="0" w:firstLine="0"/>
      </w:pPr>
      <w:hyperlink r:id="rId17" w:history="1">
        <w:r w:rsidRPr="009C0741">
          <w:rPr>
            <w:rStyle w:val="af1"/>
          </w:rPr>
          <w:t>https://en.wikipedia.org/wiki/Gini_coefficient</w:t>
        </w:r>
      </w:hyperlink>
    </w:p>
    <w:p w14:paraId="1998A30A" w14:textId="4BEC44D8" w:rsidR="00B950FB" w:rsidRDefault="00B950FB" w:rsidP="00235209">
      <w:pPr>
        <w:pStyle w:val="a7"/>
        <w:numPr>
          <w:ilvl w:val="0"/>
          <w:numId w:val="23"/>
        </w:numPr>
        <w:ind w:firstLineChars="0"/>
      </w:pPr>
      <w:r w:rsidRPr="00D93E2D">
        <w:rPr>
          <w:b/>
          <w:bCs/>
          <w:rPrChange w:id="54" w:author="Yu Qin" w:date="2019-09-12T23:40:00Z">
            <w:rPr>
              <w:b/>
            </w:rPr>
          </w:rPrChange>
        </w:rPr>
        <w:t>Lift Chart:</w:t>
      </w:r>
      <w:r w:rsidRPr="002E0A03">
        <w:rPr>
          <w:rPrChange w:id="55" w:author="Yu Qin" w:date="2019-09-12T23:40:00Z">
            <w:rPr>
              <w:b/>
            </w:rPr>
          </w:rPrChange>
        </w:rPr>
        <w:t xml:space="preserve"> </w:t>
      </w:r>
      <w:r w:rsidRPr="002E0A03">
        <w:rPr>
          <w:rFonts w:hint="eastAsia"/>
        </w:rPr>
        <w:t>检查</w:t>
      </w:r>
      <w:r w:rsidRPr="002E0A03">
        <w:t>responder rate</w:t>
      </w:r>
      <w:r w:rsidRPr="002E0A03">
        <w:rPr>
          <w:rFonts w:hint="eastAsia"/>
        </w:rPr>
        <w:t>提升倍数；</w:t>
      </w:r>
      <w:r w:rsidRPr="002E0A03">
        <w:t xml:space="preserve">Model selection VS random selection; </w:t>
      </w:r>
    </w:p>
    <w:p w14:paraId="4219FCDE" w14:textId="2698CB11" w:rsidR="005E468D" w:rsidRDefault="005E468D" w:rsidP="005E468D">
      <w:pPr>
        <w:pStyle w:val="a7"/>
        <w:ind w:left="1680" w:firstLineChars="0" w:firstLine="0"/>
      </w:pPr>
      <w:hyperlink r:id="rId18" w:history="1">
        <w:r w:rsidRPr="009C0741">
          <w:rPr>
            <w:rStyle w:val="af1"/>
          </w:rPr>
          <w:t>https://docs.microsoft.com/en-us/analysis-services/data-mining/lift-chart-analysis-services-data-mining?view=asallproducts-allversions</w:t>
        </w:r>
      </w:hyperlink>
    </w:p>
    <w:p w14:paraId="0FB371C1" w14:textId="77777777" w:rsidR="00B950FB" w:rsidRPr="002E0A03" w:rsidRDefault="00B950FB" w:rsidP="00B950FB">
      <w:pPr>
        <w:pStyle w:val="a7"/>
        <w:numPr>
          <w:ilvl w:val="0"/>
          <w:numId w:val="13"/>
        </w:numPr>
        <w:ind w:firstLineChars="0"/>
      </w:pPr>
      <w:r w:rsidRPr="002E0A03">
        <w:rPr>
          <w:rFonts w:hint="eastAsia"/>
          <w:rPrChange w:id="56" w:author="Yu Qin" w:date="2019-09-12T23:40:00Z">
            <w:rPr>
              <w:rFonts w:hint="eastAsia"/>
              <w:b/>
            </w:rPr>
          </w:rPrChange>
        </w:rPr>
        <w:t>稳健性</w:t>
      </w:r>
      <w:r w:rsidRPr="002E0A03">
        <w:rPr>
          <w:rPrChange w:id="57" w:author="Yu Qin" w:date="2019-09-12T23:40:00Z">
            <w:rPr>
              <w:b/>
            </w:rPr>
          </w:rPrChange>
        </w:rPr>
        <w:t xml:space="preserve"> Stability: </w:t>
      </w:r>
      <w:r w:rsidRPr="002E0A03">
        <w:rPr>
          <w:rFonts w:hint="eastAsia"/>
        </w:rPr>
        <w:t>确保模型在其他样本也适用，排除过拟合风险。</w:t>
      </w:r>
    </w:p>
    <w:p w14:paraId="721FB8A6" w14:textId="77777777" w:rsidR="00B950FB" w:rsidRPr="002E0A03" w:rsidRDefault="00B950FB" w:rsidP="00007E14">
      <w:pPr>
        <w:pStyle w:val="a7"/>
        <w:numPr>
          <w:ilvl w:val="0"/>
          <w:numId w:val="15"/>
        </w:numPr>
        <w:ind w:firstLineChars="0"/>
      </w:pPr>
      <w:r w:rsidRPr="002E0A03">
        <w:rPr>
          <w:rFonts w:hint="eastAsia"/>
          <w:rPrChange w:id="58" w:author="Yu Qin" w:date="2019-09-12T23:40:00Z">
            <w:rPr>
              <w:rFonts w:hint="eastAsia"/>
              <w:b/>
            </w:rPr>
          </w:rPrChange>
        </w:rPr>
        <w:t>交叉验证</w:t>
      </w:r>
      <w:r w:rsidRPr="002E0A03">
        <w:rPr>
          <w:rPrChange w:id="59" w:author="Yu Qin" w:date="2019-09-12T23:40:00Z">
            <w:rPr>
              <w:b/>
            </w:rPr>
          </w:rPrChange>
        </w:rPr>
        <w:t xml:space="preserve"> Hold-out Validation</w:t>
      </w:r>
      <w:r w:rsidRPr="002E0A03">
        <w:rPr>
          <w:rFonts w:hint="eastAsia"/>
          <w:rPrChange w:id="60" w:author="Yu Qin" w:date="2019-09-12T23:40:00Z">
            <w:rPr>
              <w:rFonts w:hint="eastAsia"/>
              <w:b/>
            </w:rPr>
          </w:rPrChange>
        </w:rPr>
        <w:t>：</w:t>
      </w:r>
      <w:r w:rsidRPr="002E0A03">
        <w:rPr>
          <w:rPrChange w:id="61" w:author="Yu Qin" w:date="2019-09-12T23:40:00Z">
            <w:rPr>
              <w:b/>
            </w:rPr>
          </w:rPrChange>
        </w:rPr>
        <w:t xml:space="preserve"> </w:t>
      </w:r>
      <w:r w:rsidRPr="002E0A03">
        <w:rPr>
          <w:rFonts w:hint="eastAsia"/>
        </w:rPr>
        <w:t>训练数据集和验证数据集交叉检验</w:t>
      </w:r>
      <w:r w:rsidRPr="002E0A03">
        <w:t>KS</w:t>
      </w:r>
      <w:r w:rsidRPr="002E0A03">
        <w:rPr>
          <w:rFonts w:hint="eastAsia"/>
        </w:rPr>
        <w:t>值</w:t>
      </w:r>
      <w:r w:rsidRPr="002E0A03">
        <w:t>, Gini</w:t>
      </w:r>
      <w:r w:rsidRPr="002E0A03">
        <w:rPr>
          <w:rFonts w:hint="eastAsia"/>
        </w:rPr>
        <w:t>系数。</w:t>
      </w:r>
    </w:p>
    <w:p w14:paraId="45FBB9B5" w14:textId="52C53049" w:rsidR="00B950FB" w:rsidRDefault="00B950FB" w:rsidP="00007E14">
      <w:pPr>
        <w:pStyle w:val="a7"/>
        <w:numPr>
          <w:ilvl w:val="0"/>
          <w:numId w:val="15"/>
        </w:numPr>
        <w:ind w:firstLineChars="0"/>
      </w:pPr>
      <w:r w:rsidRPr="002E0A03">
        <w:rPr>
          <w:rFonts w:hint="eastAsia"/>
          <w:rPrChange w:id="62" w:author="Yu Qin" w:date="2019-09-12T23:40:00Z">
            <w:rPr>
              <w:rFonts w:hint="eastAsia"/>
              <w:b/>
            </w:rPr>
          </w:rPrChange>
        </w:rPr>
        <w:t>超时验证</w:t>
      </w:r>
      <w:r w:rsidRPr="002E0A03">
        <w:rPr>
          <w:rPrChange w:id="63" w:author="Yu Qin" w:date="2019-09-12T23:40:00Z">
            <w:rPr>
              <w:b/>
            </w:rPr>
          </w:rPrChange>
        </w:rPr>
        <w:t xml:space="preserve"> Out-of-time Validation</w:t>
      </w:r>
      <w:r w:rsidRPr="002E0A03">
        <w:rPr>
          <w:rFonts w:hint="eastAsia"/>
          <w:rPrChange w:id="64" w:author="Yu Qin" w:date="2019-09-12T23:40:00Z">
            <w:rPr>
              <w:rFonts w:hint="eastAsia"/>
              <w:b/>
            </w:rPr>
          </w:rPrChange>
        </w:rPr>
        <w:t>：</w:t>
      </w:r>
      <w:r w:rsidRPr="002E0A03">
        <w:rPr>
          <w:rFonts w:hint="eastAsia"/>
        </w:rPr>
        <w:t>在建模窗口过去后，检查每个月的</w:t>
      </w:r>
      <w:r w:rsidRPr="002E0A03">
        <w:t>KS</w:t>
      </w:r>
      <w:r w:rsidRPr="002E0A03">
        <w:rPr>
          <w:rFonts w:hint="eastAsia"/>
        </w:rPr>
        <w:t>值</w:t>
      </w:r>
      <w:r w:rsidRPr="002E0A03">
        <w:t>,Gini</w:t>
      </w:r>
      <w:r w:rsidRPr="002E0A03">
        <w:rPr>
          <w:rFonts w:hint="eastAsia"/>
        </w:rPr>
        <w:t>系数。在超过</w:t>
      </w:r>
      <w:r w:rsidRPr="002E0A03">
        <w:t>2个月后，使用PSI</w:t>
      </w:r>
      <w:r w:rsidRPr="002E0A03">
        <w:rPr>
          <w:rFonts w:hint="eastAsia"/>
        </w:rPr>
        <w:t>检验模型是否随着时间发展有了重大变化。</w:t>
      </w:r>
    </w:p>
    <w:p w14:paraId="71DA43CC" w14:textId="52705A4D" w:rsidR="00235209" w:rsidRPr="002E0A03" w:rsidRDefault="00235209" w:rsidP="00007E14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样本稳定性：P</w:t>
      </w:r>
      <w:r>
        <w:t>opulation shift index (PSI)</w:t>
      </w:r>
    </w:p>
    <w:p w14:paraId="651022E7" w14:textId="44FBE16A" w:rsidR="00B950FB" w:rsidRPr="002E0A03" w:rsidRDefault="00B950FB" w:rsidP="00B950FB">
      <w:pPr>
        <w:pStyle w:val="a7"/>
        <w:numPr>
          <w:ilvl w:val="0"/>
          <w:numId w:val="5"/>
        </w:numPr>
        <w:ind w:firstLineChars="0"/>
        <w:rPr>
          <w:rPrChange w:id="65" w:author="Yu Qin" w:date="2019-09-12T23:40:00Z">
            <w:rPr>
              <w:b/>
            </w:rPr>
          </w:rPrChange>
        </w:rPr>
      </w:pPr>
      <w:r w:rsidRPr="005E1999">
        <w:rPr>
          <w:rFonts w:hint="eastAsia"/>
          <w:b/>
          <w:bCs/>
          <w:rPrChange w:id="66" w:author="Yu Qin" w:date="2019-09-12T23:40:00Z">
            <w:rPr>
              <w:rFonts w:hint="eastAsia"/>
              <w:b/>
            </w:rPr>
          </w:rPrChange>
        </w:rPr>
        <w:t>评分刻度</w:t>
      </w:r>
      <w:r w:rsidRPr="002E0A03">
        <w:rPr>
          <w:rPrChange w:id="67" w:author="Yu Qin" w:date="2019-09-12T23:40:00Z">
            <w:rPr>
              <w:b/>
            </w:rPr>
          </w:rPrChange>
        </w:rPr>
        <w:t>:</w:t>
      </w:r>
    </w:p>
    <w:p w14:paraId="3717E311" w14:textId="77777777" w:rsidR="00B950FB" w:rsidRPr="002E0A03" w:rsidRDefault="00B950FB" w:rsidP="00B950FB">
      <w:pPr>
        <w:pStyle w:val="a7"/>
        <w:numPr>
          <w:ilvl w:val="0"/>
          <w:numId w:val="14"/>
        </w:numPr>
        <w:ind w:firstLineChars="0"/>
      </w:pPr>
      <w:r w:rsidRPr="002E0A03">
        <w:rPr>
          <w:rFonts w:hint="eastAsia"/>
        </w:rPr>
        <w:t>场景</w:t>
      </w:r>
      <w:r w:rsidRPr="002E0A03">
        <w:t>1.</w:t>
      </w:r>
      <w:r w:rsidRPr="002E0A03">
        <w:rPr>
          <w:rFonts w:hint="eastAsia"/>
        </w:rPr>
        <w:t>预测概率与</w:t>
      </w:r>
      <w:r w:rsidRPr="002E0A03">
        <w:t>Score</w:t>
      </w:r>
      <w:r w:rsidRPr="002E0A03">
        <w:rPr>
          <w:rFonts w:hint="eastAsia"/>
        </w:rPr>
        <w:t>反相关，如</w:t>
      </w:r>
      <w:r w:rsidRPr="002E0A03">
        <w:t xml:space="preserve">M2+%, </w:t>
      </w:r>
      <w:r w:rsidRPr="002E0A03">
        <w:rPr>
          <w:rFonts w:hint="eastAsia"/>
        </w:rPr>
        <w:t>分数越高违约概率越低</w:t>
      </w:r>
      <w:r w:rsidRPr="002E0A03">
        <w:t>;</w:t>
      </w:r>
    </w:p>
    <w:p w14:paraId="2A6ED347" w14:textId="77777777" w:rsidR="00B950FB" w:rsidRPr="002E0A03" w:rsidRDefault="00B950FB" w:rsidP="00007E14">
      <w:pPr>
        <w:pStyle w:val="a7"/>
        <w:numPr>
          <w:ilvl w:val="0"/>
          <w:numId w:val="16"/>
        </w:numPr>
        <w:ind w:firstLineChars="0"/>
      </w:pPr>
      <w:r w:rsidRPr="002E0A03">
        <w:rPr>
          <w:rFonts w:hint="eastAsia"/>
        </w:rPr>
        <w:t>基本公式：</w:t>
      </w:r>
      <w:r w:rsidRPr="002E0A03">
        <w:t xml:space="preserve"> Score = A – B * Ln(Odds)</w:t>
      </w:r>
    </w:p>
    <w:p w14:paraId="78AC04EF" w14:textId="77777777" w:rsidR="00B950FB" w:rsidRPr="002E0A03" w:rsidRDefault="00B950FB" w:rsidP="00007E14">
      <w:pPr>
        <w:pStyle w:val="a7"/>
        <w:numPr>
          <w:ilvl w:val="0"/>
          <w:numId w:val="16"/>
        </w:numPr>
        <w:ind w:firstLineChars="0"/>
      </w:pPr>
      <w:r w:rsidRPr="002E0A03">
        <w:rPr>
          <w:rFonts w:hint="eastAsia"/>
        </w:rPr>
        <w:t>基本假设：</w:t>
      </w:r>
    </w:p>
    <w:p w14:paraId="7A46433A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rPr>
          <w:rFonts w:hint="eastAsia"/>
        </w:rPr>
        <w:t>刻度</w:t>
      </w:r>
      <w:r w:rsidRPr="002E0A03">
        <w:t xml:space="preserve"> ScoreStep = 20; </w:t>
      </w:r>
      <w:r w:rsidRPr="002E0A03">
        <w:rPr>
          <w:rFonts w:hint="eastAsia"/>
        </w:rPr>
        <w:t>每</w:t>
      </w:r>
      <w:r w:rsidRPr="002E0A03">
        <w:t>20分odds</w:t>
      </w:r>
      <w:r w:rsidRPr="002E0A03">
        <w:rPr>
          <w:rFonts w:hint="eastAsia"/>
        </w:rPr>
        <w:t>翻倍</w:t>
      </w:r>
      <w:r w:rsidRPr="002E0A03">
        <w:t>;</w:t>
      </w:r>
    </w:p>
    <w:p w14:paraId="748DF264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rPr>
          <w:rFonts w:hint="eastAsia"/>
        </w:rPr>
        <w:t>基点比率</w:t>
      </w:r>
      <w:r w:rsidRPr="002E0A03">
        <w:t xml:space="preserve"> Odds_0 = 1/60;</w:t>
      </w:r>
    </w:p>
    <w:p w14:paraId="0498DCF2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rPr>
          <w:rFonts w:hint="eastAsia"/>
        </w:rPr>
        <w:t>基点得分</w:t>
      </w:r>
      <w:r w:rsidRPr="002E0A03">
        <w:t xml:space="preserve"> Score_0 = 600</w:t>
      </w:r>
      <w:r w:rsidRPr="002E0A03">
        <w:rPr>
          <w:rFonts w:hint="eastAsia"/>
        </w:rPr>
        <w:t>；当</w:t>
      </w:r>
      <w:r w:rsidRPr="002E0A03">
        <w:t>Odds_0</w:t>
      </w:r>
      <w:r w:rsidRPr="002E0A03">
        <w:rPr>
          <w:rFonts w:hint="eastAsia"/>
        </w:rPr>
        <w:t>时的</w:t>
      </w:r>
      <w:r w:rsidRPr="002E0A03">
        <w:t>Score;</w:t>
      </w:r>
    </w:p>
    <w:p w14:paraId="7760D1B4" w14:textId="77777777" w:rsidR="00B950FB" w:rsidRPr="002E0A03" w:rsidRDefault="00B950FB" w:rsidP="00007E14">
      <w:pPr>
        <w:pStyle w:val="a7"/>
        <w:numPr>
          <w:ilvl w:val="0"/>
          <w:numId w:val="16"/>
        </w:numPr>
        <w:ind w:firstLineChars="0"/>
      </w:pPr>
      <w:r w:rsidRPr="002E0A03">
        <w:rPr>
          <w:rFonts w:hint="eastAsia"/>
        </w:rPr>
        <w:t>参数计算</w:t>
      </w:r>
      <w:r w:rsidRPr="002E0A03">
        <w:t>:</w:t>
      </w:r>
    </w:p>
    <w:p w14:paraId="5859E385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t>Score_0 = A – B * Ln(Odds_0)</w:t>
      </w:r>
    </w:p>
    <w:p w14:paraId="0B7A4C59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t>Score_0 + ScoreStep = A + B * Ln(2Odds_0)</w:t>
      </w:r>
    </w:p>
    <w:p w14:paraId="6DCF9C70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t>B = ScoreStep/Ln(2)</w:t>
      </w:r>
    </w:p>
    <w:p w14:paraId="50B17809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t>A = Score0 + B * Ln(Odds_0)</w:t>
      </w:r>
    </w:p>
    <w:p w14:paraId="4356DB25" w14:textId="77777777" w:rsidR="00B950FB" w:rsidRPr="002E0A03" w:rsidRDefault="00B950FB" w:rsidP="00007E14">
      <w:pPr>
        <w:pStyle w:val="a7"/>
        <w:numPr>
          <w:ilvl w:val="0"/>
          <w:numId w:val="16"/>
        </w:numPr>
        <w:ind w:firstLineChars="0"/>
      </w:pPr>
      <w:r w:rsidRPr="002E0A03">
        <w:rPr>
          <w:rFonts w:hint="eastAsia"/>
        </w:rPr>
        <w:t>分值分配：</w:t>
      </w:r>
    </w:p>
    <w:p w14:paraId="7621E72A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t>Score = A - B * Ln(Odds)</w:t>
      </w:r>
    </w:p>
    <w:p w14:paraId="0DAE3677" w14:textId="77777777" w:rsidR="00B950FB" w:rsidRPr="002E0A03" w:rsidRDefault="00B950FB" w:rsidP="00B950FB">
      <w:pPr>
        <w:pStyle w:val="a7"/>
        <w:ind w:left="2520" w:firstLineChars="0" w:firstLine="0"/>
      </w:pPr>
      <w:r w:rsidRPr="002E0A03">
        <w:t>= A - B * (b0 + b1 * WOE1 + b2 * WOE2…)</w:t>
      </w:r>
    </w:p>
    <w:p w14:paraId="6F6C1E9D" w14:textId="77777777" w:rsidR="00B950FB" w:rsidRPr="002E0A03" w:rsidRDefault="00B950FB" w:rsidP="00B950FB">
      <w:pPr>
        <w:pStyle w:val="a7"/>
        <w:ind w:left="2520" w:firstLineChars="0" w:firstLine="0"/>
      </w:pPr>
      <w:r w:rsidRPr="002E0A03">
        <w:t>= (A - B*b0) - B * b1 * WOE1 - B * b2 * WOE2…</w:t>
      </w:r>
    </w:p>
    <w:p w14:paraId="21DF4D65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t>Base Score = A - B * b0</w:t>
      </w:r>
    </w:p>
    <w:p w14:paraId="0EA8E5F3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t>Score of variable xn: -(B * bn * WOEn)</w:t>
      </w:r>
    </w:p>
    <w:p w14:paraId="008A4EFB" w14:textId="77777777" w:rsidR="00B950FB" w:rsidRPr="002E0A03" w:rsidRDefault="00B950FB" w:rsidP="00B950FB">
      <w:pPr>
        <w:pStyle w:val="a7"/>
        <w:numPr>
          <w:ilvl w:val="0"/>
          <w:numId w:val="14"/>
        </w:numPr>
        <w:ind w:firstLineChars="0"/>
      </w:pPr>
      <w:r w:rsidRPr="002E0A03">
        <w:rPr>
          <w:rFonts w:hint="eastAsia"/>
        </w:rPr>
        <w:t>场景</w:t>
      </w:r>
      <w:r w:rsidRPr="002E0A03">
        <w:t>2.</w:t>
      </w:r>
      <w:r w:rsidRPr="002E0A03">
        <w:rPr>
          <w:rFonts w:hint="eastAsia"/>
        </w:rPr>
        <w:t>预测概率与</w:t>
      </w:r>
      <w:r w:rsidRPr="002E0A03">
        <w:t>Score</w:t>
      </w:r>
      <w:r w:rsidRPr="002E0A03">
        <w:rPr>
          <w:rFonts w:hint="eastAsia"/>
        </w:rPr>
        <w:t>正相关</w:t>
      </w:r>
      <w:r w:rsidRPr="002E0A03">
        <w:t>, 如repay%, 分数越高越有可能还款;</w:t>
      </w:r>
    </w:p>
    <w:p w14:paraId="5504B365" w14:textId="77777777" w:rsidR="00B950FB" w:rsidRPr="002E0A03" w:rsidRDefault="00B950FB" w:rsidP="00007E14">
      <w:pPr>
        <w:pStyle w:val="a7"/>
        <w:numPr>
          <w:ilvl w:val="0"/>
          <w:numId w:val="17"/>
        </w:numPr>
        <w:ind w:firstLineChars="0"/>
      </w:pPr>
      <w:r w:rsidRPr="002E0A03">
        <w:rPr>
          <w:rFonts w:hint="eastAsia"/>
        </w:rPr>
        <w:t>基本公式：</w:t>
      </w:r>
      <w:r w:rsidRPr="002E0A03">
        <w:t>Score = A + B * Ln(Odds)</w:t>
      </w:r>
    </w:p>
    <w:p w14:paraId="30631D15" w14:textId="77777777" w:rsidR="00B950FB" w:rsidRPr="002E0A03" w:rsidRDefault="00B950FB" w:rsidP="00007E14">
      <w:pPr>
        <w:pStyle w:val="a7"/>
        <w:numPr>
          <w:ilvl w:val="0"/>
          <w:numId w:val="17"/>
        </w:numPr>
        <w:ind w:firstLineChars="0"/>
      </w:pPr>
      <w:r w:rsidRPr="002E0A03">
        <w:rPr>
          <w:rFonts w:hint="eastAsia"/>
        </w:rPr>
        <w:t>基本假设（同上）</w:t>
      </w:r>
    </w:p>
    <w:p w14:paraId="655F8971" w14:textId="77777777" w:rsidR="00B950FB" w:rsidRPr="002E0A03" w:rsidRDefault="00B950FB" w:rsidP="00007E14">
      <w:pPr>
        <w:pStyle w:val="a7"/>
        <w:numPr>
          <w:ilvl w:val="0"/>
          <w:numId w:val="17"/>
        </w:numPr>
        <w:ind w:firstLineChars="0"/>
      </w:pPr>
      <w:r w:rsidRPr="002E0A03">
        <w:rPr>
          <w:rFonts w:hint="eastAsia"/>
        </w:rPr>
        <w:t>得分计算（推导过程同上）</w:t>
      </w:r>
    </w:p>
    <w:p w14:paraId="1D289396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t>B = ScoreStep/Ln(2)</w:t>
      </w:r>
    </w:p>
    <w:p w14:paraId="38B2ABAC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t>A = Score_0 – B * Ln(Odds_0)</w:t>
      </w:r>
    </w:p>
    <w:p w14:paraId="3970B895" w14:textId="77777777" w:rsidR="00B950FB" w:rsidRPr="002E0A03" w:rsidRDefault="00B950FB" w:rsidP="00007E14">
      <w:pPr>
        <w:pStyle w:val="a7"/>
        <w:numPr>
          <w:ilvl w:val="0"/>
          <w:numId w:val="17"/>
        </w:numPr>
        <w:ind w:firstLineChars="0"/>
      </w:pPr>
      <w:r w:rsidRPr="002E0A03">
        <w:rPr>
          <w:rFonts w:hint="eastAsia"/>
        </w:rPr>
        <w:t>参数分配</w:t>
      </w:r>
    </w:p>
    <w:p w14:paraId="3465F077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t>Score = A + B * Ln(Odds)</w:t>
      </w:r>
    </w:p>
    <w:p w14:paraId="45C6D1E2" w14:textId="77777777" w:rsidR="00B950FB" w:rsidRPr="002E0A03" w:rsidRDefault="00B950FB" w:rsidP="00B950FB">
      <w:pPr>
        <w:pStyle w:val="a7"/>
        <w:ind w:left="2520" w:firstLineChars="0" w:firstLine="0"/>
      </w:pPr>
      <w:r w:rsidRPr="002E0A03">
        <w:t>= A + B * (b0 + b1 * WOE1 + b2 * WOE2…)</w:t>
      </w:r>
    </w:p>
    <w:p w14:paraId="776E9DF8" w14:textId="77777777" w:rsidR="00B950FB" w:rsidRPr="002E0A03" w:rsidRDefault="00B950FB" w:rsidP="00B950FB">
      <w:pPr>
        <w:pStyle w:val="a7"/>
        <w:ind w:left="2520" w:firstLineChars="0" w:firstLine="0"/>
      </w:pPr>
      <w:r w:rsidRPr="002E0A03">
        <w:t>= (A + B*b0) + B * b1 * WOE1 + B * b2 * WOE2…</w:t>
      </w:r>
    </w:p>
    <w:p w14:paraId="69AF2F3F" w14:textId="77777777" w:rsidR="00B950FB" w:rsidRPr="002E0A03" w:rsidRDefault="00B950FB" w:rsidP="00B950FB">
      <w:pPr>
        <w:pStyle w:val="a7"/>
        <w:numPr>
          <w:ilvl w:val="4"/>
          <w:numId w:val="1"/>
        </w:numPr>
        <w:ind w:firstLineChars="0"/>
      </w:pPr>
      <w:r w:rsidRPr="002E0A03">
        <w:t>Base Score = A + B * b0</w:t>
      </w:r>
    </w:p>
    <w:p w14:paraId="05F1BFF6" w14:textId="056B6186" w:rsidR="00217A21" w:rsidRPr="002E0A03" w:rsidRDefault="00B950FB" w:rsidP="007235F7">
      <w:pPr>
        <w:pStyle w:val="a7"/>
        <w:numPr>
          <w:ilvl w:val="4"/>
          <w:numId w:val="1"/>
        </w:numPr>
        <w:ind w:firstLineChars="0"/>
      </w:pPr>
      <w:r w:rsidRPr="002E0A03">
        <w:t>Score of variable xn: B * bn * WOE</w:t>
      </w:r>
    </w:p>
    <w:p w14:paraId="33FE2A0C" w14:textId="7A0DB0D5" w:rsidR="00386846" w:rsidRPr="002E0A03" w:rsidRDefault="00386846" w:rsidP="00386846">
      <w:pPr>
        <w:pStyle w:val="2"/>
        <w:rPr>
          <w:b w:val="0"/>
          <w:rPrChange w:id="68" w:author="Yu Qin" w:date="2019-09-12T23:40:00Z">
            <w:rPr/>
          </w:rPrChange>
        </w:rPr>
      </w:pPr>
      <w:r w:rsidRPr="002E0A03">
        <w:rPr>
          <w:rFonts w:hint="eastAsia"/>
          <w:b w:val="0"/>
          <w:rPrChange w:id="69" w:author="Yu Qin" w:date="2019-09-12T23:40:00Z">
            <w:rPr>
              <w:rFonts w:hint="eastAsia"/>
            </w:rPr>
          </w:rPrChange>
        </w:rPr>
        <w:t>附录</w:t>
      </w:r>
    </w:p>
    <w:p w14:paraId="766D242D" w14:textId="77777777" w:rsidR="00386846" w:rsidRPr="002E0A03" w:rsidRDefault="00386846" w:rsidP="00386846">
      <w:pPr>
        <w:pStyle w:val="3"/>
        <w:rPr>
          <w:b w:val="0"/>
          <w:rPrChange w:id="70" w:author="Yu Qin" w:date="2019-09-12T23:40:00Z">
            <w:rPr/>
          </w:rPrChange>
        </w:rPr>
      </w:pPr>
      <w:r w:rsidRPr="002E0A03">
        <w:rPr>
          <w:rFonts w:hint="eastAsia"/>
          <w:b w:val="0"/>
          <w:rPrChange w:id="71" w:author="Yu Qin" w:date="2019-09-12T23:40:00Z">
            <w:rPr>
              <w:rFonts w:hint="eastAsia"/>
            </w:rPr>
          </w:rPrChange>
        </w:rPr>
        <w:t>缺失值如何处理？</w:t>
      </w:r>
    </w:p>
    <w:p w14:paraId="5411DCAA" w14:textId="77777777" w:rsidR="00386846" w:rsidRPr="002E0A03" w:rsidRDefault="00386846" w:rsidP="00386846">
      <w:r w:rsidRPr="002E0A03">
        <w:t>step1:调查缺失值的原因（1.系统问题?---最好替换补充； 2.无定义值?---最好设为"其他"）</w:t>
      </w:r>
    </w:p>
    <w:p w14:paraId="4C4B4B96" w14:textId="77777777" w:rsidR="00386846" w:rsidRPr="002E0A03" w:rsidRDefault="00386846" w:rsidP="00386846">
      <w:r w:rsidRPr="002E0A03">
        <w:t>step2:缺失值的处理：</w:t>
      </w:r>
    </w:p>
    <w:p w14:paraId="27069F83" w14:textId="30E176B9" w:rsidR="00386846" w:rsidRPr="002E0A03" w:rsidRDefault="00386846" w:rsidP="00386846">
      <w:r w:rsidRPr="002E0A03">
        <w:t xml:space="preserve">      1.替代法：用0，均值，中位数，众数（类别变量）替换；--- 当缺失值较少，影响小时 0.1-0.2%</w:t>
      </w:r>
      <w:r w:rsidRPr="002E0A03">
        <w:rPr>
          <w:rFonts w:hint="eastAsia"/>
        </w:rPr>
        <w:t>；</w:t>
      </w:r>
      <w:r w:rsidRPr="002E0A03">
        <w:t>优点：简单易施行；缺点：人为引入噪声</w:t>
      </w:r>
    </w:p>
    <w:p w14:paraId="6C834484" w14:textId="35D44C1D" w:rsidR="00386846" w:rsidRPr="002E0A03" w:rsidRDefault="00386846" w:rsidP="00386846">
      <w:r w:rsidRPr="002E0A03">
        <w:t xml:space="preserve">      2.补齐法：用与之强相关的变量建立线性回归预测模型，补上预测值；--- 当缺失值较多，影响不容忽视</w:t>
      </w:r>
      <w:r w:rsidRPr="002E0A03">
        <w:rPr>
          <w:rFonts w:hint="eastAsia"/>
        </w:rPr>
        <w:t>；</w:t>
      </w:r>
      <w:r w:rsidRPr="002E0A03">
        <w:t>优点：能够尽可能准确地降低人为噪声；缺点：变量之间强相关，导致多重共线性，增大参数估计方差，致使模型不准</w:t>
      </w:r>
    </w:p>
    <w:p w14:paraId="07BB21F0" w14:textId="3BD781CF" w:rsidR="00A95D32" w:rsidRDefault="00386846" w:rsidP="00386846">
      <w:r w:rsidRPr="002E0A03">
        <w:t xml:space="preserve">      3.保留法：对于类别型变量，将其保留为[其他]类；对于数值型变量，将其按照类别变量处理，（连续变量视为离散变量）引入上千万甚至上亿维度</w:t>
      </w:r>
      <w:r w:rsidRPr="002E0A03">
        <w:rPr>
          <w:rFonts w:hint="eastAsia"/>
        </w:rPr>
        <w:t>；</w:t>
      </w:r>
    </w:p>
    <w:p w14:paraId="559BA51C" w14:textId="09102E09" w:rsidR="00A95D32" w:rsidRPr="002E0A03" w:rsidRDefault="00A95D32" w:rsidP="00386846">
      <w:r>
        <w:tab/>
        <w:t xml:space="preserve">  4.</w:t>
      </w:r>
      <w:r>
        <w:rPr>
          <w:rFonts w:hint="eastAsia"/>
        </w:rPr>
        <w:t>删除法：将有缺失值的数据删除掉，从样本中排除</w:t>
      </w:r>
      <w:r>
        <w:t>;</w:t>
      </w:r>
    </w:p>
    <w:p w14:paraId="319CFC7D" w14:textId="7408C7F9" w:rsidR="008B1B12" w:rsidRPr="002E0A03" w:rsidRDefault="008B1B12" w:rsidP="00386846"/>
    <w:p w14:paraId="0FEC94D8" w14:textId="219FCC23" w:rsidR="008B1B12" w:rsidRPr="002E0A03" w:rsidRDefault="008B1B12" w:rsidP="008B1B12">
      <w:pPr>
        <w:pStyle w:val="3"/>
        <w:rPr>
          <w:b w:val="0"/>
          <w:rPrChange w:id="72" w:author="Yu Qin" w:date="2019-09-12T23:40:00Z">
            <w:rPr/>
          </w:rPrChange>
        </w:rPr>
      </w:pPr>
      <w:r w:rsidRPr="002E0A03">
        <w:rPr>
          <w:b w:val="0"/>
          <w:rPrChange w:id="73" w:author="Yu Qin" w:date="2019-09-12T23:40:00Z">
            <w:rPr/>
          </w:rPrChange>
        </w:rPr>
        <w:t>IV</w:t>
      </w:r>
      <w:r w:rsidR="003D35ED" w:rsidRPr="002E0A03">
        <w:rPr>
          <w:rFonts w:hint="eastAsia"/>
          <w:b w:val="0"/>
          <w:rPrChange w:id="74" w:author="Yu Qin" w:date="2019-09-12T23:40:00Z">
            <w:rPr>
              <w:rFonts w:hint="eastAsia"/>
            </w:rPr>
          </w:rPrChange>
        </w:rPr>
        <w:t>、</w:t>
      </w:r>
      <w:r w:rsidR="003D35ED" w:rsidRPr="002E0A03">
        <w:rPr>
          <w:b w:val="0"/>
          <w:rPrChange w:id="75" w:author="Yu Qin" w:date="2019-09-12T23:40:00Z">
            <w:rPr/>
          </w:rPrChange>
        </w:rPr>
        <w:t>WOE</w:t>
      </w:r>
      <w:r w:rsidRPr="002E0A03">
        <w:rPr>
          <w:rFonts w:hint="eastAsia"/>
          <w:b w:val="0"/>
          <w:rPrChange w:id="76" w:author="Yu Qin" w:date="2019-09-12T23:40:00Z">
            <w:rPr>
              <w:rFonts w:hint="eastAsia"/>
            </w:rPr>
          </w:rPrChange>
        </w:rPr>
        <w:t>的计算和范围</w:t>
      </w:r>
    </w:p>
    <w:p w14:paraId="7EBA8756" w14:textId="7A20D6F1" w:rsidR="008D49D8" w:rsidRPr="002E0A03" w:rsidRDefault="008D49D8" w:rsidP="008D49D8">
      <w:r w:rsidRPr="002E0A03">
        <w:t>IV</w:t>
      </w:r>
      <w:r w:rsidRPr="002E0A03">
        <w:rPr>
          <w:rFonts w:hint="eastAsia"/>
        </w:rPr>
        <w:t>的计算：先对变量分箱，数值型变量离散化，分类型变量降基数（降维度），计算每一箱的</w:t>
      </w:r>
      <w:r w:rsidRPr="002E0A03">
        <w:t xml:space="preserve">WOE, </w:t>
      </w:r>
      <w:r w:rsidRPr="002E0A03">
        <w:rPr>
          <w:rFonts w:hint="eastAsia"/>
        </w:rPr>
        <w:t>从而计算</w:t>
      </w:r>
      <w:r w:rsidRPr="002E0A03">
        <w:t>IV;</w:t>
      </w:r>
    </w:p>
    <w:p w14:paraId="58E2C726" w14:textId="42FDF089" w:rsidR="008D49D8" w:rsidRPr="002E0A03" w:rsidRDefault="008D49D8" w:rsidP="008D49D8">
      <w:r w:rsidRPr="002E0A03">
        <w:t>WOE = log(good_pct / bad_pct);</w:t>
      </w:r>
    </w:p>
    <w:p w14:paraId="3DC07CC6" w14:textId="59D106C7" w:rsidR="008D49D8" w:rsidRPr="002E0A03" w:rsidRDefault="008D49D8" w:rsidP="008D49D8">
      <w:r w:rsidRPr="002E0A03">
        <w:t>IV = Sum(WOE*(good_pct-bad_pct));</w:t>
      </w:r>
    </w:p>
    <w:p w14:paraId="022F7A9E" w14:textId="4B6F159A" w:rsidR="008B1B12" w:rsidRPr="002E0A03" w:rsidRDefault="008B1B12" w:rsidP="00386846">
      <w:r w:rsidRPr="00580C69">
        <w:rPr>
          <w:noProof/>
        </w:rPr>
        <w:drawing>
          <wp:inline distT="0" distB="0" distL="0" distR="0" wp14:anchorId="58CD5879" wp14:editId="5BE35EA8">
            <wp:extent cx="5274310" cy="1336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802B" w14:textId="31EDFFE9" w:rsidR="003F693B" w:rsidRPr="002E0A03" w:rsidRDefault="003F693B" w:rsidP="00386846"/>
    <w:p w14:paraId="3C55D5DC" w14:textId="0AA81981" w:rsidR="003F693B" w:rsidRPr="002E0A03" w:rsidRDefault="003F693B" w:rsidP="003F693B">
      <w:pPr>
        <w:pStyle w:val="3"/>
        <w:rPr>
          <w:b w:val="0"/>
          <w:rPrChange w:id="77" w:author="Yu Qin" w:date="2019-09-12T23:40:00Z">
            <w:rPr/>
          </w:rPrChange>
        </w:rPr>
      </w:pPr>
      <w:r w:rsidRPr="002E0A03">
        <w:rPr>
          <w:b w:val="0"/>
          <w:rPrChange w:id="78" w:author="Yu Qin" w:date="2019-09-12T23:40:00Z">
            <w:rPr/>
          </w:rPrChange>
        </w:rPr>
        <w:t>R</w:t>
      </w:r>
      <w:r w:rsidRPr="002E0A03">
        <w:rPr>
          <w:rFonts w:hint="eastAsia"/>
          <w:b w:val="0"/>
          <w:rPrChange w:id="79" w:author="Yu Qin" w:date="2019-09-12T23:40:00Z">
            <w:rPr>
              <w:rFonts w:hint="eastAsia"/>
            </w:rPr>
          </w:rPrChange>
        </w:rPr>
        <w:t>方的计算</w:t>
      </w:r>
    </w:p>
    <w:p w14:paraId="43FA1CBB" w14:textId="0D722CA7" w:rsidR="003F693B" w:rsidRPr="002E0A03" w:rsidRDefault="003F693B" w:rsidP="003F693B">
      <w:r w:rsidRPr="002E0A03">
        <w:rPr>
          <w:rFonts w:hint="eastAsia"/>
        </w:rPr>
        <w:t>使用</w:t>
      </w:r>
      <w:r w:rsidRPr="002E0A03">
        <w:t xml:space="preserve">SAS proc corr </w:t>
      </w:r>
      <w:r w:rsidRPr="002E0A03">
        <w:rPr>
          <w:rFonts w:hint="eastAsia"/>
        </w:rPr>
        <w:t>计算相关系数，再手工乘方计算决定系数；</w:t>
      </w:r>
    </w:p>
    <w:p w14:paraId="127F6517" w14:textId="17B18096" w:rsidR="003F693B" w:rsidRPr="002E0A03" w:rsidRDefault="003F693B" w:rsidP="00386846"/>
    <w:p w14:paraId="595BE889" w14:textId="32F26C40" w:rsidR="003D1A04" w:rsidRPr="002E0A03" w:rsidRDefault="003D1A04" w:rsidP="003D1A04">
      <w:pPr>
        <w:pStyle w:val="3"/>
        <w:rPr>
          <w:b w:val="0"/>
          <w:rPrChange w:id="80" w:author="Yu Qin" w:date="2019-09-12T23:40:00Z">
            <w:rPr/>
          </w:rPrChange>
        </w:rPr>
      </w:pPr>
      <w:r w:rsidRPr="002E0A03">
        <w:rPr>
          <w:b w:val="0"/>
          <w:rPrChange w:id="81" w:author="Yu Qin" w:date="2019-09-12T23:40:00Z">
            <w:rPr/>
          </w:rPrChange>
        </w:rPr>
        <w:t>IG的计算</w:t>
      </w:r>
    </w:p>
    <w:p w14:paraId="35F4B333" w14:textId="45ECE04A" w:rsidR="003D1A04" w:rsidRPr="002E0A03" w:rsidRDefault="003D1A04" w:rsidP="003D1A04">
      <w:r w:rsidRPr="002E0A03">
        <w:t xml:space="preserve">IG = </w:t>
      </w:r>
      <w:r w:rsidRPr="002E0A03">
        <w:rPr>
          <w:rFonts w:hint="eastAsia"/>
        </w:rPr>
        <w:t>父节点信息熵</w:t>
      </w:r>
      <w:r w:rsidRPr="002E0A03">
        <w:t xml:space="preserve"> – Sum(</w:t>
      </w:r>
      <w:r w:rsidRPr="002E0A03">
        <w:rPr>
          <w:rFonts w:hint="eastAsia"/>
        </w:rPr>
        <w:t>子节点信息熵</w:t>
      </w:r>
      <w:r w:rsidRPr="002E0A03">
        <w:t xml:space="preserve"> * 子节点数据量权重)；</w:t>
      </w:r>
    </w:p>
    <w:p w14:paraId="2B654675" w14:textId="1798C6F4" w:rsidR="00CE0E87" w:rsidRPr="002E0A03" w:rsidRDefault="00CE0E87" w:rsidP="003D1A04">
      <w:r w:rsidRPr="002E0A03">
        <w:rPr>
          <w:rFonts w:hint="eastAsia"/>
        </w:rPr>
        <w:t>信息熵</w:t>
      </w:r>
      <w:r w:rsidRPr="002E0A03">
        <w:t xml:space="preserve"> Entropy</w:t>
      </w:r>
      <w:r w:rsidRPr="002E0A03">
        <w:rPr>
          <w:rFonts w:hint="eastAsia"/>
        </w:rPr>
        <w:t>衡量数据的纯度</w:t>
      </w:r>
      <w:r w:rsidRPr="002E0A03">
        <w:t>/分布不均匀程度，Entropy</w:t>
      </w:r>
      <w:r w:rsidRPr="002E0A03">
        <w:rPr>
          <w:rFonts w:hint="eastAsia"/>
        </w:rPr>
        <w:t>越大，则数据纯度越低、分布越均匀。当不同类别数据完全均匀分布时，数据最不纯，</w:t>
      </w:r>
      <w:r w:rsidR="006D6FDC" w:rsidRPr="002E0A03">
        <w:t>Entropy</w:t>
      </w:r>
      <w:r w:rsidR="006D6FDC" w:rsidRPr="002E0A03">
        <w:rPr>
          <w:rFonts w:hint="eastAsia"/>
        </w:rPr>
        <w:t>达到最大值</w:t>
      </w:r>
      <w:r w:rsidR="006D6FDC" w:rsidRPr="002E0A03">
        <w:t>1。</w:t>
      </w:r>
      <w:r w:rsidR="00880EED" w:rsidRPr="002E0A03">
        <w:rPr>
          <w:rFonts w:hint="eastAsia"/>
        </w:rPr>
        <w:t>当所有数据全部集中在一个类别时，</w:t>
      </w:r>
      <w:r w:rsidR="00880EED" w:rsidRPr="002E0A03">
        <w:t>Entropy</w:t>
      </w:r>
      <w:r w:rsidR="00880EED" w:rsidRPr="002E0A03">
        <w:rPr>
          <w:rFonts w:hint="eastAsia"/>
        </w:rPr>
        <w:t>达到最小值</w:t>
      </w:r>
      <w:r w:rsidR="00880EED" w:rsidRPr="002E0A03">
        <w:t>0。决策树对数据的分类实际上是一个熵减过程，减少的熵也就是信息增益，代表</w:t>
      </w:r>
      <w:r w:rsidR="00FD5B84" w:rsidRPr="002E0A03">
        <w:rPr>
          <w:rFonts w:hint="eastAsia"/>
        </w:rPr>
        <w:t>信息</w:t>
      </w:r>
      <w:r w:rsidR="00880EED" w:rsidRPr="002E0A03">
        <w:rPr>
          <w:rFonts w:hint="eastAsia"/>
        </w:rPr>
        <w:t>分布由绝对均匀</w:t>
      </w:r>
      <w:r w:rsidR="00880EED" w:rsidRPr="002E0A03">
        <w:t>/混乱，向有序分布/秩序的发展。</w:t>
      </w:r>
    </w:p>
    <w:p w14:paraId="0F9EC799" w14:textId="77777777" w:rsidR="003D1A04" w:rsidRPr="002E0A03" w:rsidRDefault="003D1A04" w:rsidP="00386846"/>
    <w:sectPr w:rsidR="003D1A04" w:rsidRPr="002E0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6A6A2" w14:textId="77777777" w:rsidR="00D76A9B" w:rsidRDefault="00D76A9B" w:rsidP="00E65CA4">
      <w:r>
        <w:separator/>
      </w:r>
    </w:p>
  </w:endnote>
  <w:endnote w:type="continuationSeparator" w:id="0">
    <w:p w14:paraId="5CE209A1" w14:textId="77777777" w:rsidR="00D76A9B" w:rsidRDefault="00D76A9B" w:rsidP="00E6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A96C6" w14:textId="77777777" w:rsidR="00D76A9B" w:rsidRDefault="00D76A9B" w:rsidP="00E65CA4">
      <w:r>
        <w:separator/>
      </w:r>
    </w:p>
  </w:footnote>
  <w:footnote w:type="continuationSeparator" w:id="0">
    <w:p w14:paraId="293DF211" w14:textId="77777777" w:rsidR="00D76A9B" w:rsidRDefault="00D76A9B" w:rsidP="00E65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91023"/>
    <w:multiLevelType w:val="hybridMultilevel"/>
    <w:tmpl w:val="32621F58"/>
    <w:lvl w:ilvl="0" w:tplc="8A9C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9684C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273706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767603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322915"/>
    <w:multiLevelType w:val="hybridMultilevel"/>
    <w:tmpl w:val="7810847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EA52663"/>
    <w:multiLevelType w:val="hybridMultilevel"/>
    <w:tmpl w:val="32621F58"/>
    <w:lvl w:ilvl="0" w:tplc="8A9C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261A9"/>
    <w:multiLevelType w:val="hybridMultilevel"/>
    <w:tmpl w:val="B7C21B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4B642B"/>
    <w:multiLevelType w:val="hybridMultilevel"/>
    <w:tmpl w:val="58A0677C"/>
    <w:lvl w:ilvl="0" w:tplc="4EAA4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CB210F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FA6AD3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7F3D73"/>
    <w:multiLevelType w:val="hybridMultilevel"/>
    <w:tmpl w:val="7810847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0E412F7"/>
    <w:multiLevelType w:val="hybridMultilevel"/>
    <w:tmpl w:val="7810847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52D73A05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1D6428"/>
    <w:multiLevelType w:val="hybridMultilevel"/>
    <w:tmpl w:val="5F14E022"/>
    <w:lvl w:ilvl="0" w:tplc="DA9AD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161FC7"/>
    <w:multiLevelType w:val="hybridMultilevel"/>
    <w:tmpl w:val="32621F58"/>
    <w:lvl w:ilvl="0" w:tplc="8A9C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CB2B19"/>
    <w:multiLevelType w:val="hybridMultilevel"/>
    <w:tmpl w:val="32621F58"/>
    <w:lvl w:ilvl="0" w:tplc="8A9C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9F167C"/>
    <w:multiLevelType w:val="hybridMultilevel"/>
    <w:tmpl w:val="DF4C1A22"/>
    <w:lvl w:ilvl="0" w:tplc="A7249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DA1788"/>
    <w:multiLevelType w:val="hybridMultilevel"/>
    <w:tmpl w:val="C2A25B7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6C210D91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CDD28D3"/>
    <w:multiLevelType w:val="hybridMultilevel"/>
    <w:tmpl w:val="32621F58"/>
    <w:lvl w:ilvl="0" w:tplc="8A9C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6A571A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3869E2"/>
    <w:multiLevelType w:val="hybridMultilevel"/>
    <w:tmpl w:val="98F8EAB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2" w15:restartNumberingAfterBreak="0">
    <w:nsid w:val="7267202B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22"/>
  </w:num>
  <w:num w:numId="9">
    <w:abstractNumId w:val="9"/>
  </w:num>
  <w:num w:numId="10">
    <w:abstractNumId w:val="20"/>
  </w:num>
  <w:num w:numId="11">
    <w:abstractNumId w:val="12"/>
  </w:num>
  <w:num w:numId="12">
    <w:abstractNumId w:val="3"/>
  </w:num>
  <w:num w:numId="13">
    <w:abstractNumId w:val="8"/>
  </w:num>
  <w:num w:numId="14">
    <w:abstractNumId w:val="18"/>
  </w:num>
  <w:num w:numId="15">
    <w:abstractNumId w:val="4"/>
  </w:num>
  <w:num w:numId="16">
    <w:abstractNumId w:val="11"/>
  </w:num>
  <w:num w:numId="17">
    <w:abstractNumId w:val="10"/>
  </w:num>
  <w:num w:numId="18">
    <w:abstractNumId w:val="19"/>
  </w:num>
  <w:num w:numId="19">
    <w:abstractNumId w:val="15"/>
  </w:num>
  <w:num w:numId="20">
    <w:abstractNumId w:val="0"/>
  </w:num>
  <w:num w:numId="21">
    <w:abstractNumId w:val="5"/>
  </w:num>
  <w:num w:numId="22">
    <w:abstractNumId w:val="21"/>
  </w:num>
  <w:num w:numId="2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u Qin">
    <w15:presenceInfo w15:providerId="None" w15:userId="Yu Qin"/>
  </w15:person>
  <w15:person w15:author="秦 宇">
    <w15:presenceInfo w15:providerId="Windows Live" w15:userId="b2332ed43343e2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C5"/>
    <w:rsid w:val="00007C3B"/>
    <w:rsid w:val="00007E14"/>
    <w:rsid w:val="00023C8A"/>
    <w:rsid w:val="00024EC5"/>
    <w:rsid w:val="00025222"/>
    <w:rsid w:val="00025454"/>
    <w:rsid w:val="00025CAA"/>
    <w:rsid w:val="000264EA"/>
    <w:rsid w:val="0002690B"/>
    <w:rsid w:val="00051E40"/>
    <w:rsid w:val="000616DB"/>
    <w:rsid w:val="000621B6"/>
    <w:rsid w:val="00062292"/>
    <w:rsid w:val="00067530"/>
    <w:rsid w:val="00072B00"/>
    <w:rsid w:val="00073014"/>
    <w:rsid w:val="00074102"/>
    <w:rsid w:val="00077CBF"/>
    <w:rsid w:val="000841A7"/>
    <w:rsid w:val="00092EAE"/>
    <w:rsid w:val="00097A73"/>
    <w:rsid w:val="000A34F1"/>
    <w:rsid w:val="000A7C4E"/>
    <w:rsid w:val="000B255A"/>
    <w:rsid w:val="000B2708"/>
    <w:rsid w:val="000B646B"/>
    <w:rsid w:val="000C22E1"/>
    <w:rsid w:val="000C31CA"/>
    <w:rsid w:val="000D0DD4"/>
    <w:rsid w:val="000D146F"/>
    <w:rsid w:val="000D36F8"/>
    <w:rsid w:val="000D3EF1"/>
    <w:rsid w:val="000E3802"/>
    <w:rsid w:val="000E3AE1"/>
    <w:rsid w:val="000E57B2"/>
    <w:rsid w:val="000F00FC"/>
    <w:rsid w:val="000F0A0B"/>
    <w:rsid w:val="000F10ED"/>
    <w:rsid w:val="000F238C"/>
    <w:rsid w:val="000F6438"/>
    <w:rsid w:val="00101718"/>
    <w:rsid w:val="00101C11"/>
    <w:rsid w:val="00102BB3"/>
    <w:rsid w:val="00102D5E"/>
    <w:rsid w:val="00102FC2"/>
    <w:rsid w:val="0011208A"/>
    <w:rsid w:val="00116A8D"/>
    <w:rsid w:val="00122087"/>
    <w:rsid w:val="001227AF"/>
    <w:rsid w:val="00124683"/>
    <w:rsid w:val="00124F3E"/>
    <w:rsid w:val="00133B96"/>
    <w:rsid w:val="001435D0"/>
    <w:rsid w:val="00143657"/>
    <w:rsid w:val="00144D6A"/>
    <w:rsid w:val="00151394"/>
    <w:rsid w:val="00153A60"/>
    <w:rsid w:val="001645DB"/>
    <w:rsid w:val="001831DE"/>
    <w:rsid w:val="001871BA"/>
    <w:rsid w:val="0019572B"/>
    <w:rsid w:val="001C082D"/>
    <w:rsid w:val="001C0E2C"/>
    <w:rsid w:val="001C1A1C"/>
    <w:rsid w:val="001C2952"/>
    <w:rsid w:val="001C544B"/>
    <w:rsid w:val="001C55B9"/>
    <w:rsid w:val="001D6905"/>
    <w:rsid w:val="001D7901"/>
    <w:rsid w:val="001E4BCB"/>
    <w:rsid w:val="001F2064"/>
    <w:rsid w:val="001F3ED2"/>
    <w:rsid w:val="001F5FCC"/>
    <w:rsid w:val="002002ED"/>
    <w:rsid w:val="0020238A"/>
    <w:rsid w:val="002049CD"/>
    <w:rsid w:val="00205990"/>
    <w:rsid w:val="00210D53"/>
    <w:rsid w:val="00215194"/>
    <w:rsid w:val="00217A21"/>
    <w:rsid w:val="002250D0"/>
    <w:rsid w:val="00227DC6"/>
    <w:rsid w:val="002344D5"/>
    <w:rsid w:val="00235209"/>
    <w:rsid w:val="00235626"/>
    <w:rsid w:val="002375EE"/>
    <w:rsid w:val="0024006B"/>
    <w:rsid w:val="00250C2F"/>
    <w:rsid w:val="0025252F"/>
    <w:rsid w:val="00252B83"/>
    <w:rsid w:val="00261EBD"/>
    <w:rsid w:val="002722F5"/>
    <w:rsid w:val="002728F8"/>
    <w:rsid w:val="002822F5"/>
    <w:rsid w:val="00286132"/>
    <w:rsid w:val="00290427"/>
    <w:rsid w:val="0029514C"/>
    <w:rsid w:val="002979CC"/>
    <w:rsid w:val="002B1725"/>
    <w:rsid w:val="002B2F76"/>
    <w:rsid w:val="002B7800"/>
    <w:rsid w:val="002C64DE"/>
    <w:rsid w:val="002D28E1"/>
    <w:rsid w:val="002D7D19"/>
    <w:rsid w:val="002E0A03"/>
    <w:rsid w:val="002E332D"/>
    <w:rsid w:val="002F4210"/>
    <w:rsid w:val="002F601D"/>
    <w:rsid w:val="00310112"/>
    <w:rsid w:val="00310BC9"/>
    <w:rsid w:val="00312FB6"/>
    <w:rsid w:val="0031337E"/>
    <w:rsid w:val="00342922"/>
    <w:rsid w:val="00342BE1"/>
    <w:rsid w:val="0036015A"/>
    <w:rsid w:val="0036455A"/>
    <w:rsid w:val="00364BAB"/>
    <w:rsid w:val="0037190C"/>
    <w:rsid w:val="003755F7"/>
    <w:rsid w:val="00376FAC"/>
    <w:rsid w:val="00380721"/>
    <w:rsid w:val="00380BD7"/>
    <w:rsid w:val="0038380C"/>
    <w:rsid w:val="00386846"/>
    <w:rsid w:val="00390F02"/>
    <w:rsid w:val="00391AD1"/>
    <w:rsid w:val="00392256"/>
    <w:rsid w:val="003C043F"/>
    <w:rsid w:val="003C054B"/>
    <w:rsid w:val="003C7666"/>
    <w:rsid w:val="003D1A04"/>
    <w:rsid w:val="003D35ED"/>
    <w:rsid w:val="003D3B92"/>
    <w:rsid w:val="003D402D"/>
    <w:rsid w:val="003E4B17"/>
    <w:rsid w:val="003E6400"/>
    <w:rsid w:val="003F5837"/>
    <w:rsid w:val="003F693B"/>
    <w:rsid w:val="004017C6"/>
    <w:rsid w:val="00401D5B"/>
    <w:rsid w:val="00404734"/>
    <w:rsid w:val="004111FE"/>
    <w:rsid w:val="0041320B"/>
    <w:rsid w:val="00417C2E"/>
    <w:rsid w:val="00420A37"/>
    <w:rsid w:val="00421420"/>
    <w:rsid w:val="00422E15"/>
    <w:rsid w:val="00425347"/>
    <w:rsid w:val="0042766D"/>
    <w:rsid w:val="00427E84"/>
    <w:rsid w:val="00432E45"/>
    <w:rsid w:val="004370D8"/>
    <w:rsid w:val="004373B1"/>
    <w:rsid w:val="00446C4C"/>
    <w:rsid w:val="00456799"/>
    <w:rsid w:val="00461F64"/>
    <w:rsid w:val="00466F91"/>
    <w:rsid w:val="00470E5D"/>
    <w:rsid w:val="00477E7B"/>
    <w:rsid w:val="00481CBC"/>
    <w:rsid w:val="00494C1E"/>
    <w:rsid w:val="00495D31"/>
    <w:rsid w:val="004B068E"/>
    <w:rsid w:val="004B085D"/>
    <w:rsid w:val="004B16B1"/>
    <w:rsid w:val="004B7348"/>
    <w:rsid w:val="004B7B83"/>
    <w:rsid w:val="004B7DCC"/>
    <w:rsid w:val="004D367C"/>
    <w:rsid w:val="004D3E00"/>
    <w:rsid w:val="004D5C6A"/>
    <w:rsid w:val="004E3077"/>
    <w:rsid w:val="004E5304"/>
    <w:rsid w:val="004E592F"/>
    <w:rsid w:val="004F5D40"/>
    <w:rsid w:val="005038FD"/>
    <w:rsid w:val="0050653A"/>
    <w:rsid w:val="00514477"/>
    <w:rsid w:val="00521931"/>
    <w:rsid w:val="00531925"/>
    <w:rsid w:val="005419DD"/>
    <w:rsid w:val="00544588"/>
    <w:rsid w:val="00545BBB"/>
    <w:rsid w:val="00550D3C"/>
    <w:rsid w:val="00554BA5"/>
    <w:rsid w:val="00561385"/>
    <w:rsid w:val="00562EC9"/>
    <w:rsid w:val="005659BD"/>
    <w:rsid w:val="0056736A"/>
    <w:rsid w:val="00567A36"/>
    <w:rsid w:val="00571936"/>
    <w:rsid w:val="005761A2"/>
    <w:rsid w:val="00580C69"/>
    <w:rsid w:val="00584C44"/>
    <w:rsid w:val="005945B2"/>
    <w:rsid w:val="005C4FAE"/>
    <w:rsid w:val="005E1999"/>
    <w:rsid w:val="005E1F21"/>
    <w:rsid w:val="005E468D"/>
    <w:rsid w:val="005E5079"/>
    <w:rsid w:val="00602973"/>
    <w:rsid w:val="00603CF5"/>
    <w:rsid w:val="0061058C"/>
    <w:rsid w:val="00610ADF"/>
    <w:rsid w:val="00615058"/>
    <w:rsid w:val="00631AF9"/>
    <w:rsid w:val="006428B0"/>
    <w:rsid w:val="00647A4A"/>
    <w:rsid w:val="00650177"/>
    <w:rsid w:val="00651A4D"/>
    <w:rsid w:val="00651F77"/>
    <w:rsid w:val="006577BC"/>
    <w:rsid w:val="006619DA"/>
    <w:rsid w:val="00675530"/>
    <w:rsid w:val="0068332C"/>
    <w:rsid w:val="00697772"/>
    <w:rsid w:val="00697DE3"/>
    <w:rsid w:val="006B1508"/>
    <w:rsid w:val="006C48D0"/>
    <w:rsid w:val="006C760A"/>
    <w:rsid w:val="006D6FDC"/>
    <w:rsid w:val="006E1BF1"/>
    <w:rsid w:val="006E537B"/>
    <w:rsid w:val="006F0ED5"/>
    <w:rsid w:val="006F7330"/>
    <w:rsid w:val="00700056"/>
    <w:rsid w:val="007235F7"/>
    <w:rsid w:val="00726C4F"/>
    <w:rsid w:val="00727655"/>
    <w:rsid w:val="00733C7D"/>
    <w:rsid w:val="007350E8"/>
    <w:rsid w:val="007369CF"/>
    <w:rsid w:val="007420E9"/>
    <w:rsid w:val="00755AFB"/>
    <w:rsid w:val="007603AF"/>
    <w:rsid w:val="00761A40"/>
    <w:rsid w:val="00764A2D"/>
    <w:rsid w:val="00772465"/>
    <w:rsid w:val="00776DB0"/>
    <w:rsid w:val="00777B60"/>
    <w:rsid w:val="007800F7"/>
    <w:rsid w:val="00786E3E"/>
    <w:rsid w:val="007A0EB6"/>
    <w:rsid w:val="007A6A28"/>
    <w:rsid w:val="007A716D"/>
    <w:rsid w:val="007B5E38"/>
    <w:rsid w:val="007C0F95"/>
    <w:rsid w:val="007C1EDF"/>
    <w:rsid w:val="007C44AE"/>
    <w:rsid w:val="007D131E"/>
    <w:rsid w:val="007D1B4F"/>
    <w:rsid w:val="007D5B39"/>
    <w:rsid w:val="007E1EEE"/>
    <w:rsid w:val="007E5EDF"/>
    <w:rsid w:val="007E7405"/>
    <w:rsid w:val="007E7916"/>
    <w:rsid w:val="007F428B"/>
    <w:rsid w:val="00802126"/>
    <w:rsid w:val="008160FC"/>
    <w:rsid w:val="008164BC"/>
    <w:rsid w:val="00831F61"/>
    <w:rsid w:val="00834316"/>
    <w:rsid w:val="008374C7"/>
    <w:rsid w:val="00841F0D"/>
    <w:rsid w:val="008517EB"/>
    <w:rsid w:val="008555C2"/>
    <w:rsid w:val="00857AEB"/>
    <w:rsid w:val="008711DC"/>
    <w:rsid w:val="008712D2"/>
    <w:rsid w:val="00871DDB"/>
    <w:rsid w:val="00875EAB"/>
    <w:rsid w:val="00880EED"/>
    <w:rsid w:val="00884D68"/>
    <w:rsid w:val="00885A3E"/>
    <w:rsid w:val="008909D2"/>
    <w:rsid w:val="008913AC"/>
    <w:rsid w:val="00894F26"/>
    <w:rsid w:val="008A050E"/>
    <w:rsid w:val="008A3BE3"/>
    <w:rsid w:val="008B1B12"/>
    <w:rsid w:val="008C28C3"/>
    <w:rsid w:val="008C4C61"/>
    <w:rsid w:val="008C55FE"/>
    <w:rsid w:val="008C5AF6"/>
    <w:rsid w:val="008C6971"/>
    <w:rsid w:val="008D49D8"/>
    <w:rsid w:val="008D60CD"/>
    <w:rsid w:val="008D6B50"/>
    <w:rsid w:val="008E54DF"/>
    <w:rsid w:val="008E7136"/>
    <w:rsid w:val="008F2236"/>
    <w:rsid w:val="008F2F97"/>
    <w:rsid w:val="008F3F94"/>
    <w:rsid w:val="008F48B6"/>
    <w:rsid w:val="008F6747"/>
    <w:rsid w:val="0090058D"/>
    <w:rsid w:val="00906342"/>
    <w:rsid w:val="00912231"/>
    <w:rsid w:val="009234DD"/>
    <w:rsid w:val="0093362E"/>
    <w:rsid w:val="009367AE"/>
    <w:rsid w:val="009403AE"/>
    <w:rsid w:val="00940628"/>
    <w:rsid w:val="0094787D"/>
    <w:rsid w:val="0095172D"/>
    <w:rsid w:val="00954FDA"/>
    <w:rsid w:val="00961CC1"/>
    <w:rsid w:val="00962A3A"/>
    <w:rsid w:val="00965BE6"/>
    <w:rsid w:val="00966EC8"/>
    <w:rsid w:val="00972743"/>
    <w:rsid w:val="00974D47"/>
    <w:rsid w:val="0097729F"/>
    <w:rsid w:val="009839F7"/>
    <w:rsid w:val="00992904"/>
    <w:rsid w:val="009B0CAE"/>
    <w:rsid w:val="009B545A"/>
    <w:rsid w:val="009B658A"/>
    <w:rsid w:val="009D472A"/>
    <w:rsid w:val="009E5D7F"/>
    <w:rsid w:val="009F197B"/>
    <w:rsid w:val="009F1C62"/>
    <w:rsid w:val="009F6C07"/>
    <w:rsid w:val="00A0470E"/>
    <w:rsid w:val="00A05CBC"/>
    <w:rsid w:val="00A168EA"/>
    <w:rsid w:val="00A310D6"/>
    <w:rsid w:val="00A3369B"/>
    <w:rsid w:val="00A659AB"/>
    <w:rsid w:val="00A80644"/>
    <w:rsid w:val="00A82EB5"/>
    <w:rsid w:val="00A876C4"/>
    <w:rsid w:val="00A94F8A"/>
    <w:rsid w:val="00A95D32"/>
    <w:rsid w:val="00AA1A2C"/>
    <w:rsid w:val="00AB3BB2"/>
    <w:rsid w:val="00AB4265"/>
    <w:rsid w:val="00AC6BF1"/>
    <w:rsid w:val="00AC7281"/>
    <w:rsid w:val="00AE1666"/>
    <w:rsid w:val="00AE6ED6"/>
    <w:rsid w:val="00AF0585"/>
    <w:rsid w:val="00B10A53"/>
    <w:rsid w:val="00B11743"/>
    <w:rsid w:val="00B14EE7"/>
    <w:rsid w:val="00B14FED"/>
    <w:rsid w:val="00B15DBC"/>
    <w:rsid w:val="00B241D3"/>
    <w:rsid w:val="00B345E5"/>
    <w:rsid w:val="00B35085"/>
    <w:rsid w:val="00B418E2"/>
    <w:rsid w:val="00B42291"/>
    <w:rsid w:val="00B45A76"/>
    <w:rsid w:val="00B521F5"/>
    <w:rsid w:val="00B52FA7"/>
    <w:rsid w:val="00B53195"/>
    <w:rsid w:val="00B54E7B"/>
    <w:rsid w:val="00B56A24"/>
    <w:rsid w:val="00B6236B"/>
    <w:rsid w:val="00B63A13"/>
    <w:rsid w:val="00B661B8"/>
    <w:rsid w:val="00B67502"/>
    <w:rsid w:val="00B836D4"/>
    <w:rsid w:val="00B950FB"/>
    <w:rsid w:val="00BA0D0C"/>
    <w:rsid w:val="00BA2570"/>
    <w:rsid w:val="00BA50F4"/>
    <w:rsid w:val="00BA6D54"/>
    <w:rsid w:val="00BB2BD3"/>
    <w:rsid w:val="00BB3A70"/>
    <w:rsid w:val="00BB44A1"/>
    <w:rsid w:val="00BB6F52"/>
    <w:rsid w:val="00BB7BF0"/>
    <w:rsid w:val="00BC0613"/>
    <w:rsid w:val="00BC46F5"/>
    <w:rsid w:val="00BC51C0"/>
    <w:rsid w:val="00BC79C5"/>
    <w:rsid w:val="00BD07EF"/>
    <w:rsid w:val="00BE7DD7"/>
    <w:rsid w:val="00BF7F86"/>
    <w:rsid w:val="00C0269F"/>
    <w:rsid w:val="00C06FEB"/>
    <w:rsid w:val="00C07BAC"/>
    <w:rsid w:val="00C1451F"/>
    <w:rsid w:val="00C16E02"/>
    <w:rsid w:val="00C24032"/>
    <w:rsid w:val="00C353B9"/>
    <w:rsid w:val="00C366CA"/>
    <w:rsid w:val="00C3767C"/>
    <w:rsid w:val="00C45372"/>
    <w:rsid w:val="00C4606A"/>
    <w:rsid w:val="00C5713C"/>
    <w:rsid w:val="00C63584"/>
    <w:rsid w:val="00C63926"/>
    <w:rsid w:val="00C65561"/>
    <w:rsid w:val="00C664F0"/>
    <w:rsid w:val="00C66E73"/>
    <w:rsid w:val="00C7485D"/>
    <w:rsid w:val="00C75840"/>
    <w:rsid w:val="00C844AC"/>
    <w:rsid w:val="00C84ABC"/>
    <w:rsid w:val="00C85C0F"/>
    <w:rsid w:val="00C872F9"/>
    <w:rsid w:val="00C908E8"/>
    <w:rsid w:val="00C91B4B"/>
    <w:rsid w:val="00C93808"/>
    <w:rsid w:val="00C95860"/>
    <w:rsid w:val="00CB1FED"/>
    <w:rsid w:val="00CE0E87"/>
    <w:rsid w:val="00CE1654"/>
    <w:rsid w:val="00CE4B97"/>
    <w:rsid w:val="00CE65E8"/>
    <w:rsid w:val="00CE75C8"/>
    <w:rsid w:val="00CF010E"/>
    <w:rsid w:val="00CF27DD"/>
    <w:rsid w:val="00CF4E50"/>
    <w:rsid w:val="00CF75CF"/>
    <w:rsid w:val="00D012E7"/>
    <w:rsid w:val="00D12F95"/>
    <w:rsid w:val="00D14A7B"/>
    <w:rsid w:val="00D15238"/>
    <w:rsid w:val="00D2148A"/>
    <w:rsid w:val="00D255D8"/>
    <w:rsid w:val="00D431F9"/>
    <w:rsid w:val="00D44200"/>
    <w:rsid w:val="00D4432C"/>
    <w:rsid w:val="00D514A6"/>
    <w:rsid w:val="00D51936"/>
    <w:rsid w:val="00D607DC"/>
    <w:rsid w:val="00D62140"/>
    <w:rsid w:val="00D63F7C"/>
    <w:rsid w:val="00D67DB7"/>
    <w:rsid w:val="00D67EC7"/>
    <w:rsid w:val="00D76A9B"/>
    <w:rsid w:val="00D84B21"/>
    <w:rsid w:val="00D93E2D"/>
    <w:rsid w:val="00DA644A"/>
    <w:rsid w:val="00DB3CCB"/>
    <w:rsid w:val="00DB43FF"/>
    <w:rsid w:val="00DB74A9"/>
    <w:rsid w:val="00DB758F"/>
    <w:rsid w:val="00DC181B"/>
    <w:rsid w:val="00DC7E80"/>
    <w:rsid w:val="00DD461F"/>
    <w:rsid w:val="00DD5BB9"/>
    <w:rsid w:val="00DD7680"/>
    <w:rsid w:val="00DE641A"/>
    <w:rsid w:val="00DE7596"/>
    <w:rsid w:val="00DF38A2"/>
    <w:rsid w:val="00E04629"/>
    <w:rsid w:val="00E10617"/>
    <w:rsid w:val="00E1246E"/>
    <w:rsid w:val="00E12D92"/>
    <w:rsid w:val="00E22457"/>
    <w:rsid w:val="00E24C66"/>
    <w:rsid w:val="00E256C6"/>
    <w:rsid w:val="00E25AE2"/>
    <w:rsid w:val="00E33D6F"/>
    <w:rsid w:val="00E3708F"/>
    <w:rsid w:val="00E42E3F"/>
    <w:rsid w:val="00E42E6A"/>
    <w:rsid w:val="00E4450D"/>
    <w:rsid w:val="00E47FBD"/>
    <w:rsid w:val="00E56984"/>
    <w:rsid w:val="00E65CA4"/>
    <w:rsid w:val="00E75576"/>
    <w:rsid w:val="00E97778"/>
    <w:rsid w:val="00EB63E6"/>
    <w:rsid w:val="00ED5B91"/>
    <w:rsid w:val="00ED76A0"/>
    <w:rsid w:val="00EE340A"/>
    <w:rsid w:val="00EE3849"/>
    <w:rsid w:val="00EF24AF"/>
    <w:rsid w:val="00EF5F71"/>
    <w:rsid w:val="00EF6433"/>
    <w:rsid w:val="00EF7679"/>
    <w:rsid w:val="00F0014F"/>
    <w:rsid w:val="00F007B4"/>
    <w:rsid w:val="00F17C59"/>
    <w:rsid w:val="00F22CAA"/>
    <w:rsid w:val="00F25EA8"/>
    <w:rsid w:val="00F27385"/>
    <w:rsid w:val="00F27D6A"/>
    <w:rsid w:val="00F40FE5"/>
    <w:rsid w:val="00F51309"/>
    <w:rsid w:val="00F52103"/>
    <w:rsid w:val="00F53082"/>
    <w:rsid w:val="00F6445B"/>
    <w:rsid w:val="00F64ED0"/>
    <w:rsid w:val="00F714DB"/>
    <w:rsid w:val="00F81B65"/>
    <w:rsid w:val="00F82638"/>
    <w:rsid w:val="00F84679"/>
    <w:rsid w:val="00FA1496"/>
    <w:rsid w:val="00FA1E75"/>
    <w:rsid w:val="00FA209D"/>
    <w:rsid w:val="00FB31D5"/>
    <w:rsid w:val="00FB3968"/>
    <w:rsid w:val="00FB4C49"/>
    <w:rsid w:val="00FC4201"/>
    <w:rsid w:val="00FC447C"/>
    <w:rsid w:val="00FC4912"/>
    <w:rsid w:val="00FC56B5"/>
    <w:rsid w:val="00FD0005"/>
    <w:rsid w:val="00FD027A"/>
    <w:rsid w:val="00FD189F"/>
    <w:rsid w:val="00FD5B84"/>
    <w:rsid w:val="00FD69AA"/>
    <w:rsid w:val="00FE1A6E"/>
    <w:rsid w:val="00FF3343"/>
    <w:rsid w:val="00FF40BE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0624F"/>
  <w15:chartTrackingRefBased/>
  <w15:docId w15:val="{FECF1D9D-7FF1-429D-8529-AEB8A5CB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5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68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CA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65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4F3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86846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603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603A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2765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27655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727655"/>
  </w:style>
  <w:style w:type="paragraph" w:styleId="ad">
    <w:name w:val="annotation subject"/>
    <w:basedOn w:val="ab"/>
    <w:next w:val="ab"/>
    <w:link w:val="ae"/>
    <w:uiPriority w:val="99"/>
    <w:semiHidden/>
    <w:unhideWhenUsed/>
    <w:rsid w:val="0072765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27655"/>
    <w:rPr>
      <w:b/>
      <w:bCs/>
    </w:rPr>
  </w:style>
  <w:style w:type="character" w:styleId="af">
    <w:name w:val="Placeholder Text"/>
    <w:basedOn w:val="a0"/>
    <w:uiPriority w:val="99"/>
    <w:semiHidden/>
    <w:rsid w:val="00580C69"/>
    <w:rPr>
      <w:color w:val="808080"/>
    </w:rPr>
  </w:style>
  <w:style w:type="paragraph" w:styleId="af0">
    <w:name w:val="Revision"/>
    <w:hidden/>
    <w:uiPriority w:val="99"/>
    <w:semiHidden/>
    <w:rsid w:val="00580C69"/>
  </w:style>
  <w:style w:type="character" w:styleId="af1">
    <w:name w:val="Hyperlink"/>
    <w:basedOn w:val="a0"/>
    <w:uiPriority w:val="99"/>
    <w:unhideWhenUsed/>
    <w:rsid w:val="00B52FA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52FA7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B3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3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k-means-clustering-in-sas-9d19efd4fb1b" TargetMode="External"/><Relationship Id="rId13" Type="http://schemas.openxmlformats.org/officeDocument/2006/relationships/hyperlink" Target="https://stats.idre.ucla.edu/sas/output/proc-logistic/" TargetMode="External"/><Relationship Id="rId18" Type="http://schemas.openxmlformats.org/officeDocument/2006/relationships/hyperlink" Target="https://docs.microsoft.com/en-us/analysis-services/data-mining/lift-chart-analysis-services-data-mining?view=asallproducts-allversions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www.stattutorials.com/SAS/TUTORIAL-PROC-UNIVARIATE.htm" TargetMode="External"/><Relationship Id="rId12" Type="http://schemas.openxmlformats.org/officeDocument/2006/relationships/hyperlink" Target="https://en.wikipedia.org/wiki/Hosmer%E2%80%93Lemeshow_test" TargetMode="External"/><Relationship Id="rId17" Type="http://schemas.openxmlformats.org/officeDocument/2006/relationships/hyperlink" Target="https://en.wikipedia.org/wiki/Gini_coeffici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Kolmogorov%E2%80%93Smirnov_te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kaike_information_criter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Receiver_operating_characteristic" TargetMode="External"/><Relationship Id="rId10" Type="http://schemas.openxmlformats.org/officeDocument/2006/relationships/image" Target="media/image2.sv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Confusion_matri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Yu (2013)</dc:creator>
  <cp:keywords/>
  <dc:description/>
  <cp:lastModifiedBy>秦 宇</cp:lastModifiedBy>
  <cp:revision>977</cp:revision>
  <dcterms:created xsi:type="dcterms:W3CDTF">2019-07-03T13:26:00Z</dcterms:created>
  <dcterms:modified xsi:type="dcterms:W3CDTF">2021-05-19T09:01:00Z</dcterms:modified>
</cp:coreProperties>
</file>